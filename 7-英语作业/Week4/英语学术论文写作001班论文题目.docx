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321" w:type="dxa"/>
        <w:jc w:val="center"/>
        <w:tblLook w:val="04A0"/>
      </w:tblPr>
      <w:tblGrid>
        <w:gridCol w:w="1044"/>
        <w:gridCol w:w="3446"/>
        <w:gridCol w:w="4831"/>
      </w:tblGrid>
      <w:tr w:rsidR="003A24FB" w:rsidTr="00E56D7C">
        <w:trPr>
          <w:trHeight w:val="350"/>
          <w:jc w:val="center"/>
        </w:trPr>
        <w:tc>
          <w:tcPr>
            <w:tcW w:w="1044" w:type="dxa"/>
            <w:vAlign w:val="center"/>
          </w:tcPr>
          <w:p w:rsidR="003A24FB" w:rsidRPr="002B293B" w:rsidRDefault="003A24F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姓名</w:t>
            </w:r>
          </w:p>
        </w:tc>
        <w:tc>
          <w:tcPr>
            <w:tcW w:w="3446" w:type="dxa"/>
            <w:vAlign w:val="center"/>
          </w:tcPr>
          <w:p w:rsidR="003A24FB" w:rsidRPr="002B293B" w:rsidRDefault="003A24F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汉语题目</w:t>
            </w:r>
          </w:p>
        </w:tc>
        <w:tc>
          <w:tcPr>
            <w:tcW w:w="4831" w:type="dxa"/>
            <w:vAlign w:val="center"/>
          </w:tcPr>
          <w:p w:rsidR="003A24FB" w:rsidRDefault="003A24FB" w:rsidP="003A24FB">
            <w:pPr>
              <w:jc w:val="center"/>
            </w:pPr>
            <w:r>
              <w:rPr>
                <w:rFonts w:hint="eastAsia"/>
              </w:rPr>
              <w:t>英语题目</w:t>
            </w:r>
          </w:p>
        </w:tc>
      </w:tr>
      <w:tr w:rsidR="003A24FB" w:rsidRPr="003A24FB" w:rsidTr="00E56D7C">
        <w:trPr>
          <w:trHeight w:val="310"/>
          <w:jc w:val="center"/>
        </w:trPr>
        <w:tc>
          <w:tcPr>
            <w:tcW w:w="1044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熊皓然</w:t>
            </w:r>
          </w:p>
        </w:tc>
        <w:tc>
          <w:tcPr>
            <w:tcW w:w="3446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commentRangeStart w:id="0"/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基于CBCT的虚拟牙合架系统研究</w:t>
            </w:r>
            <w:commentRangeEnd w:id="0"/>
            <w:r w:rsidR="002D131C" w:rsidRPr="002B293B">
              <w:rPr>
                <w:rStyle w:val="a5"/>
                <w:rFonts w:ascii="SimSun" w:eastAsia="SimSun" w:hAnsi="SimSun"/>
                <w:sz w:val="24"/>
                <w:szCs w:val="24"/>
              </w:rPr>
              <w:commentReference w:id="0"/>
            </w:r>
          </w:p>
        </w:tc>
        <w:tc>
          <w:tcPr>
            <w:tcW w:w="4831" w:type="dxa"/>
            <w:noWrap/>
            <w:vAlign w:val="center"/>
            <w:hideMark/>
          </w:tcPr>
          <w:p w:rsidR="003A24FB" w:rsidRPr="002B293B" w:rsidRDefault="003A24FB" w:rsidP="00D846F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Research on </w:t>
            </w:r>
            <w:del w:id="1" w:author="Administrator" w:date="2022-09-24T12:55:00Z">
              <w:r w:rsidRPr="002B293B" w:rsidDel="00D846F2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virtual </w:delText>
              </w:r>
            </w:del>
            <w:ins w:id="2" w:author="Administrator" w:date="2022-09-24T12:55:00Z">
              <w:r w:rsidR="00D846F2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V</w:t>
              </w:r>
              <w:r w:rsidR="00D846F2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irtual </w:t>
              </w:r>
            </w:ins>
            <w:del w:id="3" w:author="Administrator" w:date="2022-09-24T12:55:00Z">
              <w:r w:rsidRPr="002B293B" w:rsidDel="00D846F2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articulator </w:delText>
              </w:r>
            </w:del>
            <w:ins w:id="4" w:author="Administrator" w:date="2022-09-24T12:55:00Z">
              <w:r w:rsidR="00D846F2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A</w:t>
              </w:r>
              <w:r w:rsidR="00D846F2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rticulator </w:t>
              </w:r>
            </w:ins>
            <w:del w:id="5" w:author="Administrator" w:date="2022-09-24T12:55:00Z">
              <w:r w:rsidRPr="002B293B" w:rsidDel="00D846F2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system </w:delText>
              </w:r>
            </w:del>
            <w:ins w:id="6" w:author="Administrator" w:date="2022-09-24T12:55:00Z">
              <w:r w:rsidR="00D846F2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S</w:t>
              </w:r>
              <w:r w:rsidR="00D846F2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ystem </w:t>
              </w:r>
            </w:ins>
            <w:del w:id="7" w:author="Administrator" w:date="2022-09-24T12:55:00Z">
              <w:r w:rsidRPr="002B293B" w:rsidDel="00D846F2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based </w:delText>
              </w:r>
            </w:del>
            <w:ins w:id="8" w:author="Administrator" w:date="2022-09-24T12:55:00Z">
              <w:r w:rsidR="00D846F2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B</w:t>
              </w:r>
              <w:r w:rsidR="00D846F2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ased </w:t>
              </w:r>
            </w:ins>
            <w:r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on CBCT</w:t>
            </w:r>
          </w:p>
        </w:tc>
      </w:tr>
      <w:tr w:rsidR="003A24FB" w:rsidRPr="003A24FB" w:rsidTr="00E56D7C">
        <w:trPr>
          <w:trHeight w:val="310"/>
          <w:jc w:val="center"/>
        </w:trPr>
        <w:tc>
          <w:tcPr>
            <w:tcW w:w="1044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曾欣祺</w:t>
            </w:r>
          </w:p>
        </w:tc>
        <w:tc>
          <w:tcPr>
            <w:tcW w:w="3446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社交活动和亲密关系对大学生学习和生活态度的影响</w:t>
            </w:r>
          </w:p>
        </w:tc>
        <w:tc>
          <w:tcPr>
            <w:tcW w:w="4831" w:type="dxa"/>
            <w:noWrap/>
            <w:vAlign w:val="center"/>
            <w:hideMark/>
          </w:tcPr>
          <w:p w:rsidR="003A24FB" w:rsidRPr="002B293B" w:rsidRDefault="00960851" w:rsidP="003A24F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ins w:id="9" w:author="曾钰婷" w:date="2022-09-24T12:12:00Z">
              <w:r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>The Impact of Social Activities and Intimacy on College Students' Attitudes towards Learning and Life</w:t>
              </w:r>
            </w:ins>
            <w:commentRangeStart w:id="10"/>
            <w:del w:id="11" w:author="曾钰婷" w:date="2022-09-24T12:12:00Z">
              <w:r w:rsidR="003A24FB" w:rsidRPr="002B293B" w:rsidDel="00960851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>The impact of social activities and intimacy on college students' attitudes towards learning and life</w:delText>
              </w:r>
              <w:commentRangeEnd w:id="10"/>
              <w:r w:rsidR="003223F5" w:rsidRPr="002B293B" w:rsidDel="00960851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commentReference w:id="10"/>
              </w:r>
            </w:del>
          </w:p>
        </w:tc>
      </w:tr>
      <w:tr w:rsidR="003A24FB" w:rsidRPr="003A24FB" w:rsidTr="00E56D7C">
        <w:trPr>
          <w:trHeight w:val="310"/>
          <w:jc w:val="center"/>
        </w:trPr>
        <w:tc>
          <w:tcPr>
            <w:tcW w:w="1044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郭传哲</w:t>
            </w:r>
          </w:p>
        </w:tc>
        <w:tc>
          <w:tcPr>
            <w:tcW w:w="3446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美剧对英语学习的影响</w:t>
            </w:r>
            <w:commentRangeStart w:id="12"/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研究</w:t>
            </w:r>
            <w:commentRangeEnd w:id="12"/>
            <w:r w:rsidR="00960851" w:rsidRPr="002B293B">
              <w:rPr>
                <w:rStyle w:val="a5"/>
                <w:rFonts w:ascii="SimSun" w:eastAsia="SimSun" w:hAnsi="SimSun"/>
                <w:sz w:val="24"/>
                <w:szCs w:val="24"/>
              </w:rPr>
              <w:commentReference w:id="12"/>
            </w:r>
          </w:p>
        </w:tc>
        <w:tc>
          <w:tcPr>
            <w:tcW w:w="4831" w:type="dxa"/>
            <w:noWrap/>
            <w:vAlign w:val="center"/>
            <w:hideMark/>
          </w:tcPr>
          <w:p w:rsidR="003A24FB" w:rsidRPr="002B293B" w:rsidRDefault="00960851" w:rsidP="00CC753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ins w:id="13" w:author="曾钰婷" w:date="2022-09-24T12:12:00Z">
              <w:r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A Study </w:t>
              </w:r>
              <w:del w:id="14" w:author="Administrator" w:date="2022-09-24T13:22:00Z">
                <w:r w:rsidRPr="002B293B" w:rsidDel="00CC7539">
                  <w:rPr>
                    <w:rFonts w:ascii="Times New Roman" w:eastAsia="等线" w:hAnsi="Times New Roman" w:cs="Times New Roman"/>
                    <w:color w:val="000000"/>
                    <w:kern w:val="0"/>
                    <w:sz w:val="24"/>
                    <w:szCs w:val="24"/>
                  </w:rPr>
                  <w:delText>o</w:delText>
                </w:r>
              </w:del>
            </w:ins>
            <w:ins w:id="15" w:author="Administrator" w:date="2022-09-24T13:22:00Z">
              <w:r w:rsidR="00CC7539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on </w:t>
              </w:r>
            </w:ins>
            <w:ins w:id="16" w:author="曾钰婷" w:date="2022-09-24T12:12:00Z">
              <w:r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f the Influence of American TV Series on </w:t>
              </w:r>
            </w:ins>
            <w:ins w:id="17" w:author="Administrator" w:date="2022-09-24T12:57:00Z">
              <w:r w:rsidR="00267A26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>English</w:t>
              </w:r>
              <w:r w:rsidR="00267A26" w:rsidRPr="002B293B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annotationRef/>
              </w:r>
              <w:r w:rsidR="00267A26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 </w:t>
              </w:r>
            </w:ins>
            <w:ins w:id="18" w:author="曾钰婷" w:date="2022-09-24T12:12:00Z">
              <w:r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Learning </w:t>
              </w:r>
              <w:del w:id="19" w:author="Administrator" w:date="2022-09-24T12:57:00Z">
                <w:r w:rsidRPr="002B293B" w:rsidDel="00267A26">
                  <w:rPr>
                    <w:rFonts w:ascii="Times New Roman" w:eastAsia="等线" w:hAnsi="Times New Roman" w:cs="Times New Roman"/>
                    <w:color w:val="000000"/>
                    <w:kern w:val="0"/>
                    <w:sz w:val="24"/>
                    <w:szCs w:val="24"/>
                  </w:rPr>
                  <w:delText>English</w:delText>
                </w:r>
                <w:r w:rsidRPr="002B293B" w:rsidDel="00267A26">
                  <w:rPr>
                    <w:rStyle w:val="a5"/>
                    <w:rFonts w:ascii="Times New Roman" w:hAnsi="Times New Roman" w:cs="Times New Roman"/>
                    <w:sz w:val="24"/>
                    <w:szCs w:val="24"/>
                  </w:rPr>
                  <w:annotationRef/>
                </w:r>
              </w:del>
            </w:ins>
            <w:commentRangeStart w:id="20"/>
            <w:del w:id="21" w:author="曾钰婷" w:date="2022-09-24T12:12:00Z">
              <w:r w:rsidR="003A24FB" w:rsidRPr="002B293B" w:rsidDel="00960851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>A study of the influence of American TV series on learning English</w:delText>
              </w:r>
              <w:commentRangeEnd w:id="20"/>
              <w:r w:rsidR="007C2CA9" w:rsidRPr="002B293B" w:rsidDel="00960851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commentReference w:id="20"/>
              </w:r>
            </w:del>
          </w:p>
        </w:tc>
      </w:tr>
      <w:tr w:rsidR="003A24FB" w:rsidRPr="003A24FB" w:rsidTr="00E56D7C">
        <w:trPr>
          <w:trHeight w:val="280"/>
          <w:jc w:val="center"/>
        </w:trPr>
        <w:tc>
          <w:tcPr>
            <w:tcW w:w="1044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陈灵彤</w:t>
            </w:r>
          </w:p>
        </w:tc>
        <w:tc>
          <w:tcPr>
            <w:tcW w:w="3446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大学生群体的消费习惯研究</w:t>
            </w:r>
          </w:p>
        </w:tc>
        <w:tc>
          <w:tcPr>
            <w:tcW w:w="4831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 Study on the Consumption Habits of College Students</w:t>
            </w:r>
          </w:p>
        </w:tc>
      </w:tr>
      <w:tr w:rsidR="003A24FB" w:rsidRPr="003A24FB" w:rsidTr="00E56D7C">
        <w:trPr>
          <w:trHeight w:val="280"/>
          <w:jc w:val="center"/>
        </w:trPr>
        <w:tc>
          <w:tcPr>
            <w:tcW w:w="1044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方正</w:t>
            </w:r>
          </w:p>
        </w:tc>
        <w:tc>
          <w:tcPr>
            <w:tcW w:w="3446" w:type="dxa"/>
            <w:noWrap/>
            <w:vAlign w:val="center"/>
            <w:hideMark/>
          </w:tcPr>
          <w:p w:rsidR="003A24FB" w:rsidRPr="002B293B" w:rsidRDefault="003A24FB" w:rsidP="000203EC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睡眠习惯对大学生学习</w:t>
            </w:r>
            <w:ins w:id="22" w:author="Administrator" w:date="2022-09-24T13:23:00Z">
              <w:r w:rsidR="000203EC" w:rsidRPr="002B293B">
                <w:rPr>
                  <w:rFonts w:ascii="宋体" w:eastAsia="宋体" w:hAnsi="宋体" w:cs="宋体" w:hint="eastAsia"/>
                  <w:color w:val="000000"/>
                  <w:kern w:val="0"/>
                  <w:sz w:val="24"/>
                  <w:szCs w:val="24"/>
                </w:rPr>
                <w:t>的</w:t>
              </w:r>
            </w:ins>
            <w:del w:id="23" w:author="Administrator" w:date="2022-09-24T13:23:00Z">
              <w:r w:rsidRPr="002B293B" w:rsidDel="000203EC">
                <w:rPr>
                  <w:rFonts w:ascii="宋体" w:eastAsia="宋体" w:hAnsi="宋体" w:cs="宋体" w:hint="eastAsia"/>
                  <w:color w:val="000000"/>
                  <w:kern w:val="0"/>
                  <w:sz w:val="24"/>
                  <w:szCs w:val="24"/>
                </w:rPr>
                <w:delText>状况</w:delText>
              </w:r>
            </w:del>
            <w:ins w:id="24" w:author="Administrator" w:date="2022-09-24T13:23:00Z">
              <w:r w:rsidR="000203EC">
                <w:rPr>
                  <w:rFonts w:ascii="SimSun" w:hAnsi="SimSun" w:cs="宋体" w:hint="eastAsia"/>
                  <w:color w:val="000000"/>
                  <w:kern w:val="0"/>
                  <w:sz w:val="24"/>
                  <w:szCs w:val="24"/>
                </w:rPr>
                <w:t>影响</w:t>
              </w:r>
            </w:ins>
            <w:del w:id="25" w:author="Administrator" w:date="2022-09-24T13:23:00Z">
              <w:r w:rsidRPr="002B293B" w:rsidDel="000203EC">
                <w:rPr>
                  <w:rFonts w:ascii="宋体" w:eastAsia="宋体" w:hAnsi="宋体" w:cs="宋体" w:hint="eastAsia"/>
                  <w:color w:val="000000"/>
                  <w:kern w:val="0"/>
                  <w:sz w:val="24"/>
                  <w:szCs w:val="24"/>
                </w:rPr>
                <w:delText>的</w:delText>
              </w:r>
            </w:del>
            <w:del w:id="26" w:author="曾钰婷" w:date="2022-09-24T12:11:00Z">
              <w:r w:rsidRPr="002B293B" w:rsidDel="00960851">
                <w:rPr>
                  <w:rFonts w:ascii="宋体" w:eastAsia="宋体" w:hAnsi="宋体" w:cs="宋体" w:hint="eastAsia"/>
                  <w:color w:val="000000"/>
                  <w:kern w:val="0"/>
                  <w:sz w:val="24"/>
                  <w:szCs w:val="24"/>
                </w:rPr>
                <w:delText>调查</w:delText>
              </w:r>
            </w:del>
            <w:r w:rsidRPr="002B293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</w:tc>
        <w:tc>
          <w:tcPr>
            <w:tcW w:w="4831" w:type="dxa"/>
            <w:noWrap/>
            <w:vAlign w:val="center"/>
            <w:hideMark/>
          </w:tcPr>
          <w:p w:rsidR="003A24FB" w:rsidRPr="002B293B" w:rsidRDefault="00055447" w:rsidP="000203E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del w:id="27" w:author="Administrator" w:date="2022-09-24T13:25:00Z">
              <w:r w:rsidRPr="002B293B" w:rsidDel="000203EC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The </w:delText>
              </w:r>
            </w:del>
            <w:ins w:id="28" w:author="Administrator" w:date="2022-09-24T13:25:00Z">
              <w:r w:rsidR="000203EC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A</w:t>
              </w:r>
              <w:r w:rsidR="000203EC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 </w:t>
              </w:r>
            </w:ins>
            <w:del w:id="29" w:author="曾钰婷" w:date="2022-09-24T12:11:00Z">
              <w:r w:rsidRPr="002B293B" w:rsidDel="00960851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Investigation and </w:delText>
              </w:r>
            </w:del>
            <w:r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Research </w:t>
            </w:r>
            <w:del w:id="30" w:author="Administrator" w:date="2022-09-24T13:26:00Z">
              <w:r w:rsidRPr="002B293B" w:rsidDel="000203EC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of </w:delText>
              </w:r>
            </w:del>
            <w:ins w:id="31" w:author="Administrator" w:date="2022-09-24T13:26:00Z">
              <w:r w:rsidR="000203EC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on</w:t>
              </w:r>
              <w:r w:rsidR="000203EC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 </w:t>
              </w:r>
              <w:r w:rsidR="000203EC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the Influence of </w:t>
              </w:r>
            </w:ins>
            <w:r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Sleep</w:t>
            </w:r>
            <w:ins w:id="32" w:author="Administrator" w:date="2022-09-24T13:27:00Z">
              <w:r w:rsidR="005B56F7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ing</w:t>
              </w:r>
            </w:ins>
            <w:r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Habits on College Students' </w:t>
            </w:r>
            <w:del w:id="33" w:author="Administrator" w:date="2022-09-24T13:26:00Z">
              <w:r w:rsidRPr="002B293B" w:rsidDel="000203EC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>Study Status</w:delText>
              </w:r>
            </w:del>
            <w:ins w:id="34" w:author="Administrator" w:date="2022-09-24T13:26:00Z">
              <w:r w:rsidR="000203EC"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Learning</w:t>
              </w:r>
            </w:ins>
          </w:p>
        </w:tc>
      </w:tr>
      <w:tr w:rsidR="003A24FB" w:rsidRPr="003A24FB" w:rsidTr="00E56D7C">
        <w:trPr>
          <w:trHeight w:val="280"/>
          <w:jc w:val="center"/>
        </w:trPr>
        <w:tc>
          <w:tcPr>
            <w:tcW w:w="1044" w:type="dxa"/>
            <w:noWrap/>
            <w:vAlign w:val="center"/>
            <w:hideMark/>
          </w:tcPr>
          <w:p w:rsidR="003A24FB" w:rsidRPr="002B293B" w:rsidRDefault="003A24FB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吴卓宣</w:t>
            </w:r>
          </w:p>
        </w:tc>
        <w:tc>
          <w:tcPr>
            <w:tcW w:w="3446" w:type="dxa"/>
            <w:noWrap/>
            <w:vAlign w:val="center"/>
            <w:hideMark/>
          </w:tcPr>
          <w:p w:rsidR="003A24FB" w:rsidRPr="002B293B" w:rsidRDefault="00055447" w:rsidP="003A24FB">
            <w:pPr>
              <w:widowControl/>
              <w:jc w:val="center"/>
              <w:rPr>
                <w:rFonts w:ascii="SimSun" w:eastAsia="SimSun" w:hAnsi="SimSun" w:cs="宋体"/>
                <w:color w:val="000000"/>
                <w:kern w:val="0"/>
                <w:sz w:val="24"/>
                <w:szCs w:val="24"/>
              </w:rPr>
            </w:pPr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新冠疫情下大学生线上学习的效果</w:t>
            </w:r>
            <w:ins w:id="35" w:author="曾钰婷" w:date="2022-09-24T12:12:00Z">
              <w:r w:rsidR="00960851" w:rsidRPr="002B293B">
                <w:rPr>
                  <w:rFonts w:ascii="SimSun" w:eastAsia="SimSun" w:hAnsi="SimSun" w:cs="宋体" w:hint="eastAsia"/>
                  <w:color w:val="000000"/>
                  <w:kern w:val="0"/>
                  <w:sz w:val="24"/>
                  <w:szCs w:val="24"/>
                </w:rPr>
                <w:t>研究</w:t>
              </w:r>
            </w:ins>
            <w:r w:rsidRPr="002B293B">
              <w:rPr>
                <w:rFonts w:ascii="SimSun" w:eastAsia="SimSun" w:hAnsi="SimSun" w:cs="宋体" w:hint="eastAsia"/>
                <w:color w:val="000000"/>
                <w:kern w:val="0"/>
                <w:sz w:val="24"/>
                <w:szCs w:val="24"/>
              </w:rPr>
              <w:t>：以重庆大学为例</w:t>
            </w:r>
          </w:p>
        </w:tc>
        <w:tc>
          <w:tcPr>
            <w:tcW w:w="4831" w:type="dxa"/>
            <w:noWrap/>
            <w:vAlign w:val="center"/>
            <w:hideMark/>
          </w:tcPr>
          <w:p w:rsidR="003A24FB" w:rsidRPr="002B293B" w:rsidRDefault="002F710B" w:rsidP="002F710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ins w:id="36" w:author="Administrator" w:date="2022-09-24T13:27:00Z">
              <w:r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A </w:t>
              </w:r>
            </w:ins>
            <w:ins w:id="37" w:author="曾钰婷" w:date="2022-09-24T12:13:00Z">
              <w:r w:rsidR="00960851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Study </w:t>
              </w:r>
              <w:del w:id="38" w:author="Administrator" w:date="2022-09-24T13:27:00Z">
                <w:r w:rsidR="00960851" w:rsidRPr="002B293B" w:rsidDel="002F710B">
                  <w:rPr>
                    <w:rFonts w:ascii="Times New Roman" w:eastAsia="等线" w:hAnsi="Times New Roman" w:cs="Times New Roman"/>
                    <w:color w:val="000000"/>
                    <w:kern w:val="0"/>
                    <w:sz w:val="24"/>
                    <w:szCs w:val="24"/>
                  </w:rPr>
                  <w:delText>of</w:delText>
                </w:r>
              </w:del>
            </w:ins>
            <w:ins w:id="39" w:author="Administrator" w:date="2022-09-24T13:27:00Z">
              <w:r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on</w:t>
              </w:r>
            </w:ins>
            <w:ins w:id="40" w:author="曾钰婷" w:date="2022-09-24T12:13:00Z">
              <w:r w:rsidR="00960851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 t</w:t>
              </w:r>
            </w:ins>
            <w:del w:id="41" w:author="曾钰婷" w:date="2022-09-24T12:13:00Z">
              <w:r w:rsidR="00055447" w:rsidRPr="002B293B" w:rsidDel="00960851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>T</w:delText>
              </w:r>
            </w:del>
            <w:r w:rsidR="00055447"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he Effectiveness of Online Learning for College Students in Covid-19 Pandemic: A Case </w:t>
            </w:r>
            <w:ins w:id="42" w:author="曾钰婷" w:date="2022-09-24T12:13:00Z">
              <w:r w:rsidR="00960851"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>in</w:t>
              </w:r>
            </w:ins>
            <w:del w:id="43" w:author="曾钰婷" w:date="2022-09-24T12:13:00Z">
              <w:r w:rsidR="00055447" w:rsidRPr="002B293B" w:rsidDel="00960851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delText>from</w:delText>
              </w:r>
            </w:del>
            <w:r w:rsidR="00055447" w:rsidRPr="002B293B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Chongqing University</w:t>
            </w:r>
          </w:p>
        </w:tc>
      </w:tr>
      <w:tr w:rsidR="003A24FB" w:rsidTr="00E56D7C">
        <w:trPr>
          <w:trHeight w:val="350"/>
          <w:jc w:val="center"/>
        </w:trPr>
        <w:tc>
          <w:tcPr>
            <w:tcW w:w="1044" w:type="dxa"/>
            <w:vAlign w:val="center"/>
          </w:tcPr>
          <w:p w:rsidR="003A24FB" w:rsidRPr="002B293B" w:rsidRDefault="00055447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刘淑文</w:t>
            </w:r>
          </w:p>
        </w:tc>
        <w:tc>
          <w:tcPr>
            <w:tcW w:w="3446" w:type="dxa"/>
            <w:vAlign w:val="center"/>
          </w:tcPr>
          <w:p w:rsidR="003A24FB" w:rsidRPr="002B293B" w:rsidRDefault="00055447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/>
                <w:sz w:val="24"/>
                <w:szCs w:val="24"/>
              </w:rPr>
              <w:t>拖延行为对于重庆大学学生学习的影响</w:t>
            </w:r>
          </w:p>
        </w:tc>
        <w:tc>
          <w:tcPr>
            <w:tcW w:w="4831" w:type="dxa"/>
            <w:vAlign w:val="center"/>
          </w:tcPr>
          <w:p w:rsidR="003A24FB" w:rsidRPr="002B293B" w:rsidRDefault="00055447" w:rsidP="003A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93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ins w:id="44" w:author="曾钰婷" w:date="2022-09-24T12:13:00Z">
              <w:r w:rsidR="00960851" w:rsidRPr="002B293B">
                <w:rPr>
                  <w:rFonts w:ascii="Times New Roman" w:hAnsi="Times New Roman" w:cs="Times New Roman"/>
                  <w:sz w:val="24"/>
                  <w:szCs w:val="24"/>
                </w:rPr>
                <w:t>I</w:t>
              </w:r>
            </w:ins>
            <w:del w:id="45" w:author="曾钰婷" w:date="2022-09-24T12:13:00Z">
              <w:r w:rsidRPr="002B293B" w:rsidDel="00960851">
                <w:rPr>
                  <w:rFonts w:ascii="Times New Roman" w:hAnsi="Times New Roman" w:cs="Times New Roman"/>
                  <w:sz w:val="24"/>
                  <w:szCs w:val="24"/>
                </w:rPr>
                <w:delText>i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 xml:space="preserve">nfluence of </w:t>
            </w:r>
            <w:ins w:id="46" w:author="曾钰婷" w:date="2022-09-24T12:13:00Z">
              <w:r w:rsidR="00960851" w:rsidRPr="002B293B">
                <w:rPr>
                  <w:rFonts w:ascii="Times New Roman" w:hAnsi="Times New Roman" w:cs="Times New Roman"/>
                  <w:sz w:val="24"/>
                  <w:szCs w:val="24"/>
                </w:rPr>
                <w:t>P</w:t>
              </w:r>
            </w:ins>
            <w:del w:id="47" w:author="曾钰婷" w:date="2022-09-24T12:13:00Z">
              <w:r w:rsidRPr="002B293B" w:rsidDel="00960851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 xml:space="preserve">rocrastination on </w:t>
            </w:r>
            <w:ins w:id="48" w:author="曾钰婷" w:date="2022-09-24T12:13:00Z">
              <w:r w:rsidR="00960851" w:rsidRPr="002B293B">
                <w:rPr>
                  <w:rFonts w:ascii="Times New Roman" w:hAnsi="Times New Roman" w:cs="Times New Roman"/>
                  <w:sz w:val="24"/>
                  <w:szCs w:val="24"/>
                </w:rPr>
                <w:t>S</w:t>
              </w:r>
            </w:ins>
            <w:del w:id="49" w:author="曾钰婷" w:date="2022-09-24T12:13:00Z">
              <w:r w:rsidRPr="002B293B" w:rsidDel="00960851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 xml:space="preserve">tudents' </w:t>
            </w:r>
            <w:ins w:id="50" w:author="曾钰婷" w:date="2022-09-24T12:13:00Z">
              <w:r w:rsidR="00960851" w:rsidRPr="002B293B">
                <w:rPr>
                  <w:rFonts w:ascii="Times New Roman" w:hAnsi="Times New Roman" w:cs="Times New Roman"/>
                  <w:sz w:val="24"/>
                  <w:szCs w:val="24"/>
                </w:rPr>
                <w:t>L</w:t>
              </w:r>
            </w:ins>
            <w:del w:id="51" w:author="曾钰婷" w:date="2022-09-24T12:13:00Z">
              <w:r w:rsidRPr="002B293B" w:rsidDel="00960851">
                <w:rPr>
                  <w:rFonts w:ascii="Times New Roman" w:hAnsi="Times New Roman" w:cs="Times New Roman"/>
                  <w:sz w:val="24"/>
                  <w:szCs w:val="24"/>
                </w:rPr>
                <w:delText>l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earning in Chongqing University</w:t>
            </w:r>
          </w:p>
        </w:tc>
      </w:tr>
      <w:tr w:rsidR="002B293B" w:rsidTr="00E56D7C">
        <w:trPr>
          <w:trHeight w:val="350"/>
          <w:jc w:val="center"/>
        </w:trPr>
        <w:tc>
          <w:tcPr>
            <w:tcW w:w="1044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陈秦</w:t>
            </w:r>
          </w:p>
        </w:tc>
        <w:tc>
          <w:tcPr>
            <w:tcW w:w="3446" w:type="dxa"/>
          </w:tcPr>
          <w:p w:rsidR="002B293B" w:rsidRPr="002B293B" w:rsidRDefault="002B293B" w:rsidP="002F710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宋体" w:eastAsia="宋体" w:hAnsi="宋体" w:cs="宋体" w:hint="eastAsia"/>
                <w:sz w:val="24"/>
                <w:szCs w:val="24"/>
              </w:rPr>
              <w:t>大学生</w:t>
            </w:r>
            <w:del w:id="52" w:author="Administrator" w:date="2022-09-24T13:31:00Z">
              <w:r w:rsidRPr="002B293B" w:rsidDel="002F710B">
                <w:rPr>
                  <w:rFonts w:ascii="宋体" w:eastAsia="宋体" w:hAnsi="宋体" w:cs="宋体" w:hint="eastAsia"/>
                  <w:sz w:val="24"/>
                  <w:szCs w:val="24"/>
                </w:rPr>
                <w:delText>转</w:delText>
              </w:r>
            </w:del>
            <w:r w:rsidRPr="002B293B">
              <w:rPr>
                <w:rFonts w:ascii="宋体" w:eastAsia="宋体" w:hAnsi="宋体" w:cs="宋体" w:hint="eastAsia"/>
                <w:sz w:val="24"/>
                <w:szCs w:val="24"/>
              </w:rPr>
              <w:t>专业选择和应对策略研究</w:t>
            </w:r>
          </w:p>
        </w:tc>
        <w:tc>
          <w:tcPr>
            <w:tcW w:w="4831" w:type="dxa"/>
          </w:tcPr>
          <w:p w:rsidR="002B293B" w:rsidRPr="002B293B" w:rsidRDefault="002F710B" w:rsidP="002F7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53" w:author="Administrator" w:date="2022-09-24T13:29:00Z">
              <w:r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A</w:t>
              </w:r>
              <w:r w:rsidRPr="002B293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 xml:space="preserve">Research on </w:t>
            </w:r>
            <w:ins w:id="54" w:author="Administrator" w:date="2022-09-24T13:31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the </w:t>
              </w:r>
              <w:r w:rsidRPr="002B293B">
                <w:rPr>
                  <w:rFonts w:ascii="Times New Roman" w:hAnsi="Times New Roman" w:cs="Times New Roman"/>
                  <w:sz w:val="24"/>
                  <w:szCs w:val="24"/>
                </w:rPr>
                <w:t xml:space="preserve">Major Choice </w:t>
              </w:r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of </w:t>
              </w:r>
            </w:ins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College Students</w:t>
            </w:r>
            <w:del w:id="55" w:author="Administrator" w:date="2022-09-24T13:32:00Z">
              <w:r w:rsidR="002B293B" w:rsidRPr="002B293B" w:rsidDel="002F710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' Major </w:delText>
              </w:r>
            </w:del>
            <w:del w:id="56" w:author="Administrator" w:date="2022-09-24T13:30:00Z">
              <w:r w:rsidR="002B293B" w:rsidRPr="002B293B" w:rsidDel="002F710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Transfer </w:delText>
              </w:r>
            </w:del>
            <w:del w:id="57" w:author="Administrator" w:date="2022-09-24T13:32:00Z">
              <w:r w:rsidR="002B293B" w:rsidRPr="002B293B" w:rsidDel="002F710B">
                <w:rPr>
                  <w:rFonts w:ascii="Times New Roman" w:hAnsi="Times New Roman" w:cs="Times New Roman"/>
                  <w:sz w:val="24"/>
                  <w:szCs w:val="24"/>
                </w:rPr>
                <w:delText>Choice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 xml:space="preserve"> and Coping Strategies</w:t>
            </w:r>
          </w:p>
        </w:tc>
      </w:tr>
      <w:tr w:rsidR="002B293B" w:rsidTr="00E56D7C">
        <w:trPr>
          <w:trHeight w:val="350"/>
          <w:jc w:val="center"/>
        </w:trPr>
        <w:tc>
          <w:tcPr>
            <w:tcW w:w="1044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黄昊</w:t>
            </w:r>
          </w:p>
        </w:tc>
        <w:tc>
          <w:tcPr>
            <w:tcW w:w="3446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大学生网络游戏行为特征研究</w:t>
            </w:r>
          </w:p>
        </w:tc>
        <w:tc>
          <w:tcPr>
            <w:tcW w:w="4831" w:type="dxa"/>
          </w:tcPr>
          <w:p w:rsidR="002B293B" w:rsidRPr="002B293B" w:rsidRDefault="002F710B" w:rsidP="002A71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58" w:author="Administrator" w:date="2022-09-24T13:29:00Z">
              <w:r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A</w:t>
              </w:r>
              <w:r w:rsidRPr="002B293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Research on College Students’</w:t>
            </w:r>
            <w:del w:id="59" w:author="曾钰婷" w:date="2022-09-24T12:16:00Z">
              <w:r w:rsidR="002B293B" w:rsidRPr="002B293B" w:rsidDel="002B293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Behavior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 Characteristics of </w:t>
            </w:r>
            <w:ins w:id="60" w:author="曾钰婷" w:date="2022-09-24T12:16:00Z">
              <w:r w:rsidR="002B293B">
                <w:rPr>
                  <w:rFonts w:ascii="Times New Roman" w:hAnsi="Times New Roman" w:cs="Times New Roman" w:hint="eastAsia"/>
                  <w:sz w:val="24"/>
                  <w:szCs w:val="24"/>
                </w:rPr>
                <w:t>Behavior</w:t>
              </w:r>
            </w:ins>
            <w:ins w:id="61" w:author="曾钰婷" w:date="2022-09-24T12:17:00Z">
              <w:r w:rsidR="002B293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62" w:author="曾钰婷" w:date="2022-09-24T12:16:00Z">
              <w:del w:id="63" w:author="Administrator" w:date="2022-09-24T13:34:00Z">
                <w:r w:rsidR="002B293B" w:rsidDel="002A7185">
                  <w:rPr>
                    <w:rFonts w:ascii="Times New Roman" w:hAnsi="Times New Roman" w:cs="Times New Roman" w:hint="eastAsia"/>
                    <w:sz w:val="24"/>
                    <w:szCs w:val="24"/>
                  </w:rPr>
                  <w:delText>on</w:delText>
                </w:r>
              </w:del>
            </w:ins>
            <w:ins w:id="64" w:author="Administrator" w:date="2022-09-24T13:34:00Z">
              <w:r w:rsidR="002A7185">
                <w:rPr>
                  <w:rFonts w:ascii="Times New Roman" w:hAnsi="Times New Roman" w:cs="Times New Roman" w:hint="eastAsia"/>
                  <w:sz w:val="24"/>
                  <w:szCs w:val="24"/>
                </w:rPr>
                <w:t>in</w:t>
              </w:r>
            </w:ins>
            <w:ins w:id="65" w:author="曾钰婷" w:date="2022-09-24T12:17:00Z">
              <w:r w:rsidR="002B293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Playing Online Games</w:t>
            </w:r>
          </w:p>
        </w:tc>
      </w:tr>
      <w:tr w:rsidR="002B293B" w:rsidTr="00E56D7C">
        <w:trPr>
          <w:trHeight w:val="350"/>
          <w:jc w:val="center"/>
        </w:trPr>
        <w:tc>
          <w:tcPr>
            <w:tcW w:w="1044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蒋胜</w:t>
            </w:r>
          </w:p>
        </w:tc>
        <w:tc>
          <w:tcPr>
            <w:tcW w:w="3446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commentRangeStart w:id="66"/>
            <w:r w:rsidRPr="002B293B">
              <w:rPr>
                <w:rFonts w:ascii="SimSun" w:eastAsia="SimSun" w:hAnsi="SimSun"/>
                <w:sz w:val="24"/>
                <w:szCs w:val="24"/>
              </w:rPr>
              <w:t>MBTI人格测试准确性研究</w:t>
            </w:r>
            <w:commentRangeEnd w:id="66"/>
            <w:r>
              <w:rPr>
                <w:rStyle w:val="a5"/>
              </w:rPr>
              <w:commentReference w:id="66"/>
            </w:r>
          </w:p>
        </w:tc>
        <w:tc>
          <w:tcPr>
            <w:tcW w:w="4831" w:type="dxa"/>
          </w:tcPr>
          <w:p w:rsidR="002B293B" w:rsidRPr="002B293B" w:rsidRDefault="002A7185" w:rsidP="003A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67" w:author="Administrator" w:date="2022-09-24T13:35:00Z">
              <w:r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A</w:t>
              </w:r>
              <w:r w:rsidRPr="002B293B">
                <w:rPr>
                  <w:rFonts w:ascii="Times New Roman" w:eastAsia="等线" w:hAnsi="Times New Roman" w:cs="Times New Roman"/>
                  <w:color w:val="000000"/>
                  <w:kern w:val="0"/>
                  <w:sz w:val="24"/>
                  <w:szCs w:val="24"/>
                </w:rPr>
                <w:t xml:space="preserve"> Research </w:t>
              </w:r>
              <w:r>
                <w:rPr>
                  <w:rFonts w:ascii="Times New Roman" w:eastAsia="等线" w:hAnsi="Times New Roman" w:cs="Times New Roman" w:hint="eastAsia"/>
                  <w:color w:val="000000"/>
                  <w:kern w:val="0"/>
                  <w:sz w:val="24"/>
                  <w:szCs w:val="24"/>
                </w:rPr>
                <w:t>on</w:t>
              </w:r>
              <w:r w:rsidRPr="002B293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the </w:t>
              </w:r>
            </w:ins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Accuracy of MBTI </w:t>
            </w:r>
            <w:ins w:id="68" w:author="曾钰婷" w:date="2022-09-24T12:19:00Z">
              <w:r w:rsidR="002B293B">
                <w:rPr>
                  <w:rFonts w:ascii="Times New Roman" w:hAnsi="Times New Roman" w:cs="Times New Roman" w:hint="eastAsia"/>
                  <w:sz w:val="24"/>
                  <w:szCs w:val="24"/>
                </w:rPr>
                <w:t>P</w:t>
              </w:r>
            </w:ins>
            <w:del w:id="69" w:author="曾钰婷" w:date="2022-09-24T12:19:00Z">
              <w:r w:rsidR="002B293B" w:rsidRPr="002B293B" w:rsidDel="002B293B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ersonality </w:t>
            </w:r>
            <w:ins w:id="70" w:author="曾钰婷" w:date="2022-09-24T12:19:00Z">
              <w:r w:rsidR="002B293B">
                <w:rPr>
                  <w:rFonts w:ascii="Times New Roman" w:hAnsi="Times New Roman" w:cs="Times New Roman" w:hint="eastAsia"/>
                  <w:sz w:val="24"/>
                  <w:szCs w:val="24"/>
                </w:rPr>
                <w:t>T</w:t>
              </w:r>
            </w:ins>
            <w:del w:id="71" w:author="曾钰婷" w:date="2022-09-24T12:19:00Z">
              <w:r w:rsidR="002B293B" w:rsidRPr="002B293B" w:rsidDel="002B293B">
                <w:rPr>
                  <w:rFonts w:ascii="Times New Roman" w:hAnsi="Times New Roman" w:cs="Times New Roman"/>
                  <w:sz w:val="24"/>
                  <w:szCs w:val="24"/>
                </w:rPr>
                <w:delText>t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2B293B" w:rsidTr="00E56D7C">
        <w:trPr>
          <w:trHeight w:val="350"/>
          <w:jc w:val="center"/>
        </w:trPr>
        <w:tc>
          <w:tcPr>
            <w:tcW w:w="1044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刘怡鹏</w:t>
            </w:r>
          </w:p>
        </w:tc>
        <w:tc>
          <w:tcPr>
            <w:tcW w:w="3446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/>
                <w:sz w:val="24"/>
                <w:szCs w:val="24"/>
              </w:rPr>
              <w:t>基于评价量表的大学生职业生涯规划影响因素分析</w:t>
            </w:r>
          </w:p>
        </w:tc>
        <w:tc>
          <w:tcPr>
            <w:tcW w:w="4831" w:type="dxa"/>
          </w:tcPr>
          <w:p w:rsidR="002B293B" w:rsidRPr="002B293B" w:rsidRDefault="002B293B" w:rsidP="002A0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72" w:author="Administrator" w:date="2022-09-24T13:36:00Z">
              <w:r w:rsidRPr="002B293B" w:rsidDel="002A7185">
                <w:rPr>
                  <w:rFonts w:ascii="Times New Roman" w:hAnsi="Times New Roman" w:cs="Times New Roman"/>
                  <w:sz w:val="24"/>
                  <w:szCs w:val="24"/>
                </w:rPr>
                <w:delText>Cause </w:delText>
              </w:r>
            </w:del>
            <w:ins w:id="73" w:author="曾钰婷" w:date="2022-09-24T12:20:00Z">
              <w:r w:rsidR="00C75D1E"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</w:ins>
            <w:del w:id="74" w:author="曾钰婷" w:date="2022-09-24T12:20:00Z">
              <w:r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a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nalysis of </w:t>
            </w:r>
            <w:ins w:id="75" w:author="Administrator" w:date="2022-09-24T13:37:00Z">
              <w:r w:rsidR="002A7185" w:rsidRPr="002A718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76" w:author="Administrator" w:date="2022-09-24T13:38:00Z">
              <w:r w:rsidR="002A7185"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the </w:t>
              </w:r>
            </w:ins>
            <w:ins w:id="77" w:author="Administrator" w:date="2022-09-24T13:37:00Z">
              <w:r w:rsidR="002A7185">
                <w:rPr>
                  <w:rFonts w:ascii="Times New Roman" w:hAnsi="Times New Roman" w:cs="Times New Roman" w:hint="eastAsia"/>
                  <w:sz w:val="24"/>
                  <w:szCs w:val="24"/>
                </w:rPr>
                <w:t>F</w:t>
              </w:r>
              <w:r w:rsidR="002A7185" w:rsidRPr="002A7185">
                <w:rPr>
                  <w:rFonts w:ascii="Times New Roman" w:hAnsi="Times New Roman" w:cs="Times New Roman"/>
                  <w:sz w:val="24"/>
                  <w:szCs w:val="24"/>
                </w:rPr>
                <w:t>actors</w:t>
              </w:r>
              <w:r w:rsidR="002A7185"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 </w:t>
              </w:r>
            </w:ins>
            <w:ins w:id="78" w:author="Administrator" w:date="2022-09-24T13:38:00Z">
              <w:r w:rsidR="002A7185" w:rsidRPr="002A7185">
                <w:rPr>
                  <w:rFonts w:ascii="Times New Roman" w:hAnsi="Times New Roman" w:cs="Times New Roman"/>
                  <w:sz w:val="24"/>
                  <w:szCs w:val="24"/>
                </w:rPr>
                <w:t>Influencing</w:t>
              </w:r>
              <w:r w:rsidR="002A718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79" w:author="曾钰婷" w:date="2022-09-24T12:21:00Z">
              <w:r w:rsidR="00C75D1E">
                <w:rPr>
                  <w:rFonts w:ascii="Times New Roman" w:hAnsi="Times New Roman" w:cs="Times New Roman"/>
                  <w:sz w:val="24"/>
                  <w:szCs w:val="24"/>
                </w:rPr>
                <w:t>C</w:t>
              </w:r>
            </w:ins>
            <w:del w:id="80" w:author="曾钰婷" w:date="2022-09-24T12:20:00Z">
              <w:r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c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ollege </w:t>
            </w:r>
            <w:ins w:id="81" w:author="曾钰婷" w:date="2022-09-24T12:21:00Z">
              <w:r w:rsidR="00C75D1E">
                <w:rPr>
                  <w:rFonts w:ascii="Times New Roman" w:hAnsi="Times New Roman" w:cs="Times New Roman"/>
                  <w:sz w:val="24"/>
                  <w:szCs w:val="24"/>
                </w:rPr>
                <w:t>S</w:t>
              </w:r>
            </w:ins>
            <w:del w:id="82" w:author="曾钰婷" w:date="2022-09-24T12:21:00Z">
              <w:r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tudents’</w:t>
            </w:r>
          </w:p>
          <w:p w:rsidR="002B293B" w:rsidRPr="002B293B" w:rsidRDefault="00C75D1E" w:rsidP="002A0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83" w:author="曾钰婷" w:date="2022-09-24T12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C</w:t>
              </w:r>
            </w:ins>
            <w:del w:id="84" w:author="曾钰婷" w:date="2022-09-24T12:21:00Z">
              <w:r w:rsidR="002B293B"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c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areer </w:t>
            </w:r>
            <w:ins w:id="85" w:author="曾钰婷" w:date="2022-09-24T12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P</w:t>
              </w:r>
            </w:ins>
            <w:del w:id="86" w:author="曾钰婷" w:date="2022-09-24T12:21:00Z">
              <w:r w:rsidR="002B293B"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lanning </w:t>
            </w:r>
            <w:ins w:id="87" w:author="曾钰婷" w:date="2022-09-24T12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B</w:t>
              </w:r>
            </w:ins>
            <w:del w:id="88" w:author="曾钰婷" w:date="2022-09-24T12:21:00Z">
              <w:r w:rsidR="002B293B"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ased on</w:t>
            </w:r>
            <w:ins w:id="89" w:author="曾钰婷" w:date="2022-09-24T12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the</w:t>
              </w:r>
            </w:ins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ins w:id="90" w:author="曾钰婷" w:date="2022-09-24T12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E</w:t>
              </w:r>
            </w:ins>
            <w:del w:id="91" w:author="曾钰婷" w:date="2022-09-24T12:21:00Z">
              <w:r w:rsidR="002B293B"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e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valuation </w:t>
            </w:r>
            <w:ins w:id="92" w:author="曾钰婷" w:date="2022-09-24T12:21:00Z">
              <w:r>
                <w:rPr>
                  <w:rFonts w:ascii="Times New Roman" w:hAnsi="Times New Roman" w:cs="Times New Roman"/>
                  <w:sz w:val="24"/>
                  <w:szCs w:val="24"/>
                </w:rPr>
                <w:t>S</w:t>
              </w:r>
            </w:ins>
            <w:del w:id="93" w:author="曾钰婷" w:date="2022-09-24T12:21:00Z">
              <w:r w:rsidR="002B293B" w:rsidRPr="002B293B" w:rsidDel="00C75D1E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cale</w:t>
            </w:r>
          </w:p>
          <w:p w:rsidR="002B293B" w:rsidRPr="002B293B" w:rsidRDefault="002B293B" w:rsidP="003A2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93B" w:rsidTr="00E56D7C">
        <w:trPr>
          <w:trHeight w:val="350"/>
          <w:jc w:val="center"/>
        </w:trPr>
        <w:tc>
          <w:tcPr>
            <w:tcW w:w="1044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蒋佳宏</w:t>
            </w:r>
          </w:p>
        </w:tc>
        <w:tc>
          <w:tcPr>
            <w:tcW w:w="3446" w:type="dxa"/>
          </w:tcPr>
          <w:p w:rsidR="002B293B" w:rsidRPr="002B293B" w:rsidRDefault="002B293B" w:rsidP="008B7DDA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/>
                <w:sz w:val="24"/>
                <w:szCs w:val="24"/>
              </w:rPr>
              <w:t>大学生对网络与电子设备依赖</w:t>
            </w:r>
            <w:del w:id="94" w:author="曾钰婷" w:date="2022-09-24T12:22:00Z">
              <w:r w:rsidRPr="002B293B" w:rsidDel="008B7DDA">
                <w:rPr>
                  <w:rFonts w:ascii="SimSun" w:eastAsia="SimSun" w:hAnsi="SimSun"/>
                  <w:sz w:val="24"/>
                  <w:szCs w:val="24"/>
                </w:rPr>
                <w:delText>情况及其影响</w:delText>
              </w:r>
            </w:del>
            <w:r w:rsidRPr="002B293B">
              <w:rPr>
                <w:rFonts w:ascii="SimSun" w:eastAsia="SimSun" w:hAnsi="SimSun"/>
                <w:sz w:val="24"/>
                <w:szCs w:val="24"/>
              </w:rPr>
              <w:t>的调查研究</w:t>
            </w:r>
          </w:p>
        </w:tc>
        <w:tc>
          <w:tcPr>
            <w:tcW w:w="4831" w:type="dxa"/>
          </w:tcPr>
          <w:p w:rsidR="002B293B" w:rsidRPr="002B293B" w:rsidRDefault="002F0396" w:rsidP="002A0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95" w:author="Administrator" w:date="2022-09-24T13:38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A </w:t>
              </w:r>
            </w:ins>
            <w:del w:id="96" w:author="Administrator" w:date="2022-09-24T13:38:00Z">
              <w:r w:rsidR="002B293B" w:rsidRPr="002B293B" w:rsidDel="002F0396">
                <w:rPr>
                  <w:rFonts w:ascii="Times New Roman" w:hAnsi="Times New Roman" w:cs="Times New Roman"/>
                  <w:sz w:val="24"/>
                  <w:szCs w:val="24"/>
                </w:rPr>
                <w:delText>Investigation and 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Research </w:t>
            </w:r>
            <w:del w:id="97" w:author="Administrator" w:date="2022-09-24T13:38:00Z">
              <w:r w:rsidR="002B293B" w:rsidRPr="002B293B" w:rsidDel="002F0396">
                <w:rPr>
                  <w:rFonts w:ascii="Times New Roman" w:hAnsi="Times New Roman" w:cs="Times New Roman"/>
                  <w:sz w:val="24"/>
                  <w:szCs w:val="24"/>
                </w:rPr>
                <w:delText>of </w:delText>
              </w:r>
            </w:del>
            <w:ins w:id="98" w:author="Administrator" w:date="2022-09-24T13:38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on </w:t>
              </w:r>
            </w:ins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College Students’ Dependency on Internet and Electronic</w:t>
            </w:r>
          </w:p>
          <w:p w:rsidR="002B293B" w:rsidRPr="002B293B" w:rsidRDefault="002B293B" w:rsidP="008B7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Devices </w:t>
            </w:r>
            <w:del w:id="99" w:author="曾钰婷" w:date="2022-09-24T12:22:00Z">
              <w:r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and Its Influence</w:delText>
              </w:r>
            </w:del>
          </w:p>
        </w:tc>
      </w:tr>
      <w:tr w:rsidR="002B293B" w:rsidTr="00E56D7C">
        <w:trPr>
          <w:trHeight w:val="350"/>
          <w:jc w:val="center"/>
        </w:trPr>
        <w:tc>
          <w:tcPr>
            <w:tcW w:w="1044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谭正扬</w:t>
            </w:r>
          </w:p>
        </w:tc>
        <w:tc>
          <w:tcPr>
            <w:tcW w:w="3446" w:type="dxa"/>
          </w:tcPr>
          <w:p w:rsidR="002B293B" w:rsidRPr="004E4895" w:rsidRDefault="002B293B" w:rsidP="004E4895">
            <w:pPr>
              <w:jc w:val="center"/>
              <w:rPr>
                <w:rFonts w:ascii="SimSun" w:hAnsi="SimSun"/>
                <w:sz w:val="24"/>
                <w:szCs w:val="24"/>
                <w:rPrChange w:id="100" w:author="Administrator" w:date="2022-09-24T13:39:00Z">
                  <w:rPr>
                    <w:rFonts w:ascii="SimSun" w:eastAsia="SimSun" w:hAnsi="SimSun"/>
                    <w:sz w:val="24"/>
                    <w:szCs w:val="24"/>
                  </w:rPr>
                </w:rPrChange>
              </w:rPr>
            </w:pPr>
            <w:commentRangeStart w:id="101"/>
            <w:del w:id="102" w:author="Administrator" w:date="2022-09-24T13:39:00Z">
              <w:r w:rsidRPr="002B293B" w:rsidDel="004E4895">
                <w:rPr>
                  <w:rFonts w:ascii="宋体" w:eastAsia="宋体" w:hAnsi="宋体" w:cs="宋体" w:hint="eastAsia"/>
                  <w:sz w:val="24"/>
                  <w:szCs w:val="24"/>
                </w:rPr>
                <w:delText>评价</w:delText>
              </w:r>
            </w:del>
            <w:r w:rsidRPr="002B293B">
              <w:rPr>
                <w:rFonts w:ascii="宋体" w:eastAsia="宋体" w:hAnsi="宋体" w:cs="宋体" w:hint="eastAsia"/>
                <w:sz w:val="24"/>
                <w:szCs w:val="24"/>
              </w:rPr>
              <w:t>动画作品</w:t>
            </w:r>
            <w:ins w:id="103" w:author="Administrator" w:date="2022-09-24T13:39:00Z">
              <w:r w:rsidR="004E4895" w:rsidRPr="002B293B">
                <w:rPr>
                  <w:rFonts w:ascii="宋体" w:eastAsia="宋体" w:hAnsi="宋体" w:cs="宋体" w:hint="eastAsia"/>
                  <w:sz w:val="24"/>
                  <w:szCs w:val="24"/>
                </w:rPr>
                <w:t>评价</w:t>
              </w:r>
            </w:ins>
            <w:del w:id="104" w:author="Administrator" w:date="2022-09-24T13:39:00Z">
              <w:r w:rsidRPr="002B293B" w:rsidDel="004E4895">
                <w:rPr>
                  <w:rFonts w:ascii="宋体" w:eastAsia="宋体" w:hAnsi="宋体" w:cs="宋体" w:hint="eastAsia"/>
                  <w:sz w:val="24"/>
                  <w:szCs w:val="24"/>
                </w:rPr>
                <w:delText>方法论</w:delText>
              </w:r>
              <w:commentRangeEnd w:id="101"/>
              <w:r w:rsidR="008B7DDA" w:rsidDel="004E4895">
                <w:rPr>
                  <w:rStyle w:val="a5"/>
                </w:rPr>
                <w:commentReference w:id="101"/>
              </w:r>
            </w:del>
            <w:ins w:id="105" w:author="Administrator" w:date="2022-09-24T13:39:00Z">
              <w:r w:rsidR="004E4895">
                <w:rPr>
                  <w:rFonts w:ascii="SimSun" w:hAnsi="SimSun" w:hint="eastAsia"/>
                  <w:sz w:val="24"/>
                  <w:szCs w:val="24"/>
                </w:rPr>
                <w:t>研究</w:t>
              </w:r>
            </w:ins>
          </w:p>
        </w:tc>
        <w:tc>
          <w:tcPr>
            <w:tcW w:w="4831" w:type="dxa"/>
          </w:tcPr>
          <w:p w:rsidR="002B293B" w:rsidRPr="002B293B" w:rsidRDefault="004E4895" w:rsidP="004E48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06" w:author="Administrator" w:date="2022-09-24T13:40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A </w:t>
              </w:r>
              <w:r w:rsidRPr="002B293B">
                <w:rPr>
                  <w:rFonts w:ascii="Times New Roman" w:hAnsi="Times New Roman" w:cs="Times New Roman"/>
                  <w:sz w:val="24"/>
                  <w:szCs w:val="24"/>
                </w:rPr>
                <w:t>Research </w:t>
              </w:r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on the </w:t>
              </w:r>
            </w:ins>
            <w:del w:id="107" w:author="Administrator" w:date="2022-09-24T13:39:00Z">
              <w:r w:rsidR="002B293B" w:rsidRPr="002B293B" w:rsidDel="004E489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Methodology for </w:delText>
              </w:r>
            </w:del>
            <w:ins w:id="108" w:author="曾钰婷" w:date="2022-09-24T12:23:00Z">
              <w:r w:rsidR="008B7DDA">
                <w:rPr>
                  <w:rFonts w:ascii="Times New Roman" w:hAnsi="Times New Roman" w:cs="Times New Roman" w:hint="eastAsia"/>
                  <w:sz w:val="24"/>
                  <w:szCs w:val="24"/>
                </w:rPr>
                <w:t>E</w:t>
              </w:r>
            </w:ins>
            <w:del w:id="109" w:author="曾钰婷" w:date="2022-09-24T12:23:00Z">
              <w:r w:rsidR="002B293B"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e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valuat</w:t>
            </w:r>
            <w:del w:id="110" w:author="Administrator" w:date="2022-09-24T13:40:00Z">
              <w:r w:rsidR="002B293B" w:rsidRPr="002B293B" w:rsidDel="004E4895">
                <w:rPr>
                  <w:rFonts w:ascii="Times New Roman" w:hAnsi="Times New Roman" w:cs="Times New Roman"/>
                  <w:sz w:val="24"/>
                  <w:szCs w:val="24"/>
                </w:rPr>
                <w:delText>ing</w:delText>
              </w:r>
            </w:del>
            <w:ins w:id="111" w:author="Administrator" w:date="2022-09-24T13:40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 xml:space="preserve">ion of </w:t>
              </w:r>
            </w:ins>
            <w:del w:id="112" w:author="Administrator" w:date="2022-09-24T13:40:00Z">
              <w:r w:rsidR="002B293B" w:rsidRPr="002B293B" w:rsidDel="004E489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13" w:author="曾钰婷" w:date="2022-09-24T12:23:00Z">
              <w:r w:rsidR="008B7DDA">
                <w:rPr>
                  <w:rFonts w:ascii="Times New Roman" w:hAnsi="Times New Roman" w:cs="Times New Roman" w:hint="eastAsia"/>
                  <w:sz w:val="24"/>
                  <w:szCs w:val="24"/>
                </w:rPr>
                <w:t>A</w:t>
              </w:r>
            </w:ins>
            <w:del w:id="114" w:author="曾钰婷" w:date="2022-09-24T12:23:00Z">
              <w:r w:rsidR="002B293B"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a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 xml:space="preserve">nimation </w:t>
            </w:r>
            <w:ins w:id="115" w:author="曾钰婷" w:date="2022-09-24T12:23:00Z">
              <w:r w:rsidR="008B7DDA">
                <w:rPr>
                  <w:rFonts w:ascii="Times New Roman" w:hAnsi="Times New Roman" w:cs="Times New Roman" w:hint="eastAsia"/>
                  <w:sz w:val="24"/>
                  <w:szCs w:val="24"/>
                </w:rPr>
                <w:t>W</w:t>
              </w:r>
            </w:ins>
            <w:del w:id="116" w:author="曾钰婷" w:date="2022-09-24T12:23:00Z">
              <w:r w:rsidR="002B293B"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w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orks</w:t>
            </w:r>
          </w:p>
        </w:tc>
      </w:tr>
      <w:tr w:rsidR="002B293B" w:rsidTr="00E56D7C">
        <w:trPr>
          <w:trHeight w:val="350"/>
          <w:jc w:val="center"/>
        </w:trPr>
        <w:tc>
          <w:tcPr>
            <w:tcW w:w="1044" w:type="dxa"/>
          </w:tcPr>
          <w:p w:rsidR="002B293B" w:rsidRPr="002B293B" w:rsidRDefault="002B293B" w:rsidP="003A24FB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2B293B">
              <w:rPr>
                <w:rFonts w:ascii="SimSun" w:eastAsia="SimSun" w:hAnsi="SimSun" w:hint="eastAsia"/>
                <w:sz w:val="24"/>
                <w:szCs w:val="24"/>
              </w:rPr>
              <w:t>杨一帆</w:t>
            </w:r>
          </w:p>
        </w:tc>
        <w:tc>
          <w:tcPr>
            <w:tcW w:w="3446" w:type="dxa"/>
          </w:tcPr>
          <w:p w:rsidR="002B293B" w:rsidRPr="002B293B" w:rsidRDefault="002B293B" w:rsidP="004E4895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commentRangeStart w:id="117"/>
            <w:del w:id="118" w:author="Administrator" w:date="2022-09-24T13:41:00Z">
              <w:r w:rsidRPr="002B293B" w:rsidDel="004E4895">
                <w:rPr>
                  <w:rFonts w:ascii="宋体" w:eastAsia="宋体" w:hAnsi="宋体" w:cs="宋体" w:hint="eastAsia"/>
                  <w:sz w:val="24"/>
                  <w:szCs w:val="24"/>
                </w:rPr>
                <w:delText>基于</w:delText>
              </w:r>
            </w:del>
            <w:r w:rsidRPr="002B293B">
              <w:rPr>
                <w:rFonts w:ascii="宋体" w:eastAsia="宋体" w:hAnsi="宋体" w:cs="宋体" w:hint="eastAsia"/>
                <w:sz w:val="24"/>
                <w:szCs w:val="24"/>
              </w:rPr>
              <w:t>物理模型在电磁理论的</w:t>
            </w:r>
            <w:del w:id="119" w:author="Administrator" w:date="2022-09-24T13:42:00Z">
              <w:r w:rsidRPr="002B293B" w:rsidDel="004E4895">
                <w:rPr>
                  <w:rFonts w:ascii="宋体" w:eastAsia="宋体" w:hAnsi="宋体" w:cs="宋体" w:hint="eastAsia"/>
                  <w:sz w:val="24"/>
                  <w:szCs w:val="24"/>
                </w:rPr>
                <w:delText>典型</w:delText>
              </w:r>
            </w:del>
            <w:r w:rsidRPr="002B293B">
              <w:rPr>
                <w:rFonts w:ascii="宋体" w:eastAsia="宋体" w:hAnsi="宋体" w:cs="宋体" w:hint="eastAsia"/>
                <w:sz w:val="24"/>
                <w:szCs w:val="24"/>
              </w:rPr>
              <w:t>应用</w:t>
            </w:r>
            <w:commentRangeEnd w:id="117"/>
            <w:r w:rsidR="008B7DDA">
              <w:rPr>
                <w:rStyle w:val="a5"/>
              </w:rPr>
              <w:commentReference w:id="117"/>
            </w:r>
          </w:p>
        </w:tc>
        <w:tc>
          <w:tcPr>
            <w:tcW w:w="4831" w:type="dxa"/>
          </w:tcPr>
          <w:p w:rsidR="002B293B" w:rsidRPr="002B293B" w:rsidRDefault="002B293B" w:rsidP="002A0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120" w:author="Administrator" w:date="2022-09-24T13:41:00Z">
              <w:r w:rsidRPr="002B293B" w:rsidDel="004E4895">
                <w:rPr>
                  <w:rFonts w:ascii="Times New Roman" w:hAnsi="Times New Roman" w:cs="Times New Roman"/>
                  <w:sz w:val="24"/>
                  <w:szCs w:val="24"/>
                </w:rPr>
                <w:delText>Based on t</w:delText>
              </w:r>
            </w:del>
            <w:ins w:id="121" w:author="Administrator" w:date="2022-09-24T13:41:00Z">
              <w:r w:rsidR="004E4895">
                <w:rPr>
                  <w:rFonts w:ascii="Times New Roman" w:hAnsi="Times New Roman" w:cs="Times New Roman" w:hint="eastAsia"/>
                  <w:sz w:val="24"/>
                  <w:szCs w:val="24"/>
                </w:rPr>
                <w:t>T</w:t>
              </w:r>
            </w:ins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he </w:t>
            </w:r>
            <w:ins w:id="122" w:author="曾钰婷" w:date="2022-09-24T12:24:00Z">
              <w:r w:rsidR="008B7DDA">
                <w:rPr>
                  <w:rFonts w:ascii="Times New Roman" w:hAnsi="Times New Roman" w:cs="Times New Roman" w:hint="eastAsia"/>
                  <w:sz w:val="24"/>
                  <w:szCs w:val="24"/>
                </w:rPr>
                <w:t>A</w:t>
              </w:r>
            </w:ins>
            <w:del w:id="123" w:author="曾钰婷" w:date="2022-09-24T12:24:00Z">
              <w:r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a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pplication of </w:t>
            </w:r>
            <w:ins w:id="124" w:author="曾钰婷" w:date="2022-09-24T12:24:00Z">
              <w:r w:rsidR="008B7DDA">
                <w:rPr>
                  <w:rFonts w:ascii="Times New Roman" w:hAnsi="Times New Roman" w:cs="Times New Roman" w:hint="eastAsia"/>
                  <w:sz w:val="24"/>
                  <w:szCs w:val="24"/>
                </w:rPr>
                <w:t>P</w:t>
              </w:r>
            </w:ins>
            <w:del w:id="125" w:author="曾钰婷" w:date="2022-09-24T12:24:00Z">
              <w:r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2B293B">
              <w:rPr>
                <w:rFonts w:ascii="Times New Roman" w:hAnsi="Times New Roman" w:cs="Times New Roman"/>
                <w:sz w:val="24"/>
                <w:szCs w:val="24"/>
              </w:rPr>
              <w:t>hysical</w:t>
            </w:r>
          </w:p>
          <w:p w:rsidR="002B293B" w:rsidRPr="002B293B" w:rsidRDefault="008B7DDA" w:rsidP="002A08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26" w:author="曾钰婷" w:date="2022-09-24T12:24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>M</w:t>
              </w:r>
            </w:ins>
            <w:del w:id="127" w:author="曾钰婷" w:date="2022-09-24T12:24:00Z">
              <w:r w:rsidR="002B293B"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odels in </w:t>
            </w:r>
            <w:ins w:id="128" w:author="曾钰婷" w:date="2022-09-24T12:24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>E</w:t>
              </w:r>
            </w:ins>
            <w:del w:id="129" w:author="曾钰婷" w:date="2022-09-24T12:24:00Z">
              <w:r w:rsidR="002B293B"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e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lectromagnetic </w:t>
            </w:r>
            <w:ins w:id="130" w:author="曾钰婷" w:date="2022-09-24T12:24:00Z">
              <w:r>
                <w:rPr>
                  <w:rFonts w:ascii="Times New Roman" w:hAnsi="Times New Roman" w:cs="Times New Roman" w:hint="eastAsia"/>
                  <w:sz w:val="24"/>
                  <w:szCs w:val="24"/>
                </w:rPr>
                <w:t>T</w:t>
              </w:r>
            </w:ins>
            <w:del w:id="131" w:author="曾钰婷" w:date="2022-09-24T12:24:00Z">
              <w:r w:rsidR="002B293B" w:rsidRPr="002B293B" w:rsidDel="008B7DDA">
                <w:rPr>
                  <w:rFonts w:ascii="Times New Roman" w:hAnsi="Times New Roman" w:cs="Times New Roman"/>
                  <w:sz w:val="24"/>
                  <w:szCs w:val="24"/>
                </w:rPr>
                <w:delText>t</w:delText>
              </w:r>
            </w:del>
            <w:r w:rsidR="002B293B" w:rsidRPr="002B293B">
              <w:rPr>
                <w:rFonts w:ascii="Times New Roman" w:hAnsi="Times New Roman" w:cs="Times New Roman"/>
                <w:sz w:val="24"/>
                <w:szCs w:val="24"/>
              </w:rPr>
              <w:t>heory</w:t>
            </w:r>
          </w:p>
        </w:tc>
      </w:tr>
      <w:tr w:rsidR="00E56D7C" w:rsidTr="00CF7681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明成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E56D7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手机对大学生学习的影响</w:t>
            </w:r>
          </w:p>
        </w:tc>
        <w:tc>
          <w:tcPr>
            <w:tcW w:w="4831" w:type="dxa"/>
            <w:vAlign w:val="center"/>
          </w:tcPr>
          <w:p w:rsidR="00E56D7C" w:rsidRPr="00E56D7C" w:rsidRDefault="00E56D7C" w:rsidP="00E56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del w:id="132" w:author="曾钰婷" w:date="2022-09-24T12:29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Mobile Phone's 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Influence </w:t>
            </w:r>
            <w:ins w:id="133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 xml:space="preserve">of Mobile Phones </w:t>
              </w:r>
            </w:ins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 College Students' Study</w:t>
            </w:r>
          </w:p>
        </w:tc>
      </w:tr>
      <w:tr w:rsidR="00E56D7C" w:rsidTr="00982F06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徐聪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E56D7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合理采伐对有效保护森林资源的作用</w:t>
            </w:r>
            <w:commentRangeStart w:id="134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  <w:commentRangeEnd w:id="134"/>
            <w:r w:rsidR="00AE3D43">
              <w:rPr>
                <w:rStyle w:val="a5"/>
              </w:rPr>
              <w:commentReference w:id="134"/>
            </w:r>
            <w:ins w:id="135" w:author="Administrator" w:date="2022-09-24T14:18:00Z">
              <w:r w:rsidR="0067431E">
                <w:rPr>
                  <w:rFonts w:ascii="宋体" w:eastAsia="宋体" w:hAnsi="宋体" w:cs="宋体" w:hint="eastAsia"/>
                  <w:color w:val="000000"/>
                  <w:kern w:val="0"/>
                  <w:sz w:val="24"/>
                  <w:szCs w:val="24"/>
                </w:rPr>
                <w:t>(还是用这个题目</w:t>
              </w:r>
            </w:ins>
            <w:ins w:id="136" w:author="Administrator" w:date="2022-09-24T14:19:00Z">
              <w:r w:rsidR="0067431E">
                <w:rPr>
                  <w:rFonts w:ascii="宋体" w:eastAsia="宋体" w:hAnsi="宋体" w:cs="宋体" w:hint="eastAsia"/>
                  <w:color w:val="000000"/>
                  <w:kern w:val="0"/>
                  <w:sz w:val="24"/>
                  <w:szCs w:val="24"/>
                </w:rPr>
                <w:t>？</w:t>
              </w:r>
              <w:r w:rsidR="0067431E">
                <w:rPr>
                  <w:rFonts w:ascii="宋体" w:eastAsia="宋体" w:hAnsi="宋体" w:cs="宋体" w:hint="eastAsia"/>
                  <w:color w:val="000000"/>
                  <w:kern w:val="0"/>
                  <w:sz w:val="24"/>
                  <w:szCs w:val="24"/>
                </w:rPr>
                <w:t>)</w:t>
              </w:r>
            </w:ins>
          </w:p>
        </w:tc>
        <w:tc>
          <w:tcPr>
            <w:tcW w:w="4831" w:type="dxa"/>
          </w:tcPr>
          <w:p w:rsidR="00E56D7C" w:rsidRPr="00E56D7C" w:rsidRDefault="00D93C1A" w:rsidP="00E56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37" w:author="Administrator" w:date="2022-09-24T13:43:00Z">
              <w:r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A </w:t>
              </w:r>
            </w:ins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Research on the </w:t>
            </w:r>
            <w:ins w:id="138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R</w:t>
              </w:r>
            </w:ins>
            <w:del w:id="139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r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ole of </w:t>
            </w:r>
            <w:ins w:id="140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R</w:t>
              </w:r>
            </w:ins>
            <w:del w:id="141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r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ational </w:t>
            </w:r>
            <w:ins w:id="142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L</w:t>
              </w:r>
            </w:ins>
            <w:del w:id="143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l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ogging </w:t>
            </w:r>
            <w:ins w:id="144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on</w:t>
              </w:r>
            </w:ins>
            <w:del w:id="145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in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ins w:id="146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E</w:t>
              </w:r>
            </w:ins>
            <w:del w:id="147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e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ffective </w:t>
            </w:r>
            <w:ins w:id="148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P</w:t>
              </w:r>
            </w:ins>
            <w:del w:id="149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p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rotection of </w:t>
            </w:r>
            <w:ins w:id="150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F</w:t>
              </w:r>
            </w:ins>
            <w:del w:id="151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f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orest </w:t>
            </w:r>
            <w:ins w:id="152" w:author="曾钰婷" w:date="2022-09-24T12:29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R</w:t>
              </w:r>
            </w:ins>
            <w:del w:id="153" w:author="曾钰婷" w:date="2022-09-24T12:29:00Z">
              <w:r w:rsidR="00E56D7C"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r</w:delText>
              </w:r>
            </w:del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esources</w:t>
            </w:r>
          </w:p>
        </w:tc>
      </w:tr>
      <w:tr w:rsidR="00E56D7C" w:rsidTr="00982F06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刘江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E56D7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本科生的未来规划调研：深造还是工作？</w:t>
            </w:r>
          </w:p>
        </w:tc>
        <w:tc>
          <w:tcPr>
            <w:tcW w:w="4831" w:type="dxa"/>
          </w:tcPr>
          <w:p w:rsidR="00E56D7C" w:rsidRPr="00E56D7C" w:rsidRDefault="00D93C1A" w:rsidP="00E56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ins w:id="154" w:author="Administrator" w:date="2022-09-24T13:44:00Z">
              <w:r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A </w:t>
              </w:r>
            </w:ins>
            <w:r w:rsidR="00E56D7C"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Research on Future Planning of Undergraduates: Further study or Work?</w:t>
            </w:r>
          </w:p>
        </w:tc>
      </w:tr>
      <w:tr w:rsidR="00E56D7C" w:rsidTr="00982F06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陈慈尹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6E4F7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校园流浪动物的</w:t>
            </w:r>
            <w:ins w:id="155" w:author="Administrator" w:date="2022-09-24T14:17:00Z">
              <w:r w:rsidR="006E4F73">
                <w:rPr>
                  <w:rFonts w:ascii="宋体" w:eastAsia="宋体" w:hAnsi="宋体" w:cs="宋体" w:hint="eastAsia"/>
                  <w:color w:val="000000"/>
                  <w:sz w:val="24"/>
                  <w:szCs w:val="24"/>
                </w:rPr>
                <w:t>现状</w:t>
              </w:r>
            </w:ins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调查研究</w:t>
            </w:r>
            <w:del w:id="156" w:author="Administrator" w:date="2022-09-24T14:17:00Z">
              <w:r w:rsidDel="006E4F73">
                <w:rPr>
                  <w:rFonts w:ascii="宋体" w:eastAsia="宋体" w:hAnsi="宋体" w:cs="宋体" w:hint="eastAsia"/>
                  <w:color w:val="000000"/>
                  <w:sz w:val="24"/>
                  <w:szCs w:val="24"/>
                </w:rPr>
                <w:delText>：现状、态度与措施</w:delText>
              </w:r>
            </w:del>
          </w:p>
        </w:tc>
        <w:tc>
          <w:tcPr>
            <w:tcW w:w="4831" w:type="dxa"/>
          </w:tcPr>
          <w:p w:rsidR="00E56D7C" w:rsidRPr="00E56D7C" w:rsidRDefault="00E56D7C" w:rsidP="006E4F73">
            <w:pPr>
              <w:rPr>
                <w:rFonts w:ascii="Times New Roman" w:hAnsi="Times New Roman" w:cs="Times New Roman"/>
                <w:sz w:val="24"/>
                <w:szCs w:val="24"/>
              </w:rPr>
              <w:pPrChange w:id="157" w:author="Administrator" w:date="2022-09-24T14:18:00Z">
                <w:pPr>
                  <w:jc w:val="center"/>
                </w:pPr>
              </w:pPrChange>
            </w:pPr>
            <w:del w:id="158" w:author="Administrator" w:date="2022-09-24T14:10:00Z">
              <w:r w:rsidRPr="00E56D7C" w:rsidDel="00CD1D27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Investigation and</w:delText>
              </w:r>
            </w:del>
            <w:ins w:id="159" w:author="Administrator" w:date="2022-09-24T14:10:00Z">
              <w:r w:rsidR="00CD1D27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A</w:t>
              </w:r>
            </w:ins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ins w:id="160" w:author="曾钰婷" w:date="2022-09-24T12:30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R</w:t>
              </w:r>
            </w:ins>
            <w:del w:id="161" w:author="曾钰婷" w:date="2022-09-24T12:30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r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esearch on </w:t>
            </w:r>
            <w:ins w:id="162" w:author="Administrator" w:date="2022-09-24T14:18:00Z">
              <w:r w:rsidR="006E4F7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 xml:space="preserve">the </w:t>
              </w:r>
            </w:ins>
            <w:ins w:id="163" w:author="Administrator" w:date="2022-09-24T14:17:00Z">
              <w:r w:rsidR="006E4F7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C</w:t>
              </w:r>
              <w:r w:rsidR="006E4F73" w:rsidRPr="00E56D7C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t xml:space="preserve">urrent </w:t>
              </w:r>
              <w:r w:rsidR="006E4F7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S</w:t>
              </w:r>
              <w:r w:rsidR="006E4F73" w:rsidRPr="00E56D7C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t>ituation</w:t>
              </w:r>
              <w:r w:rsidR="006E4F7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 xml:space="preserve"> </w:t>
              </w:r>
            </w:ins>
            <w:ins w:id="164" w:author="Administrator" w:date="2022-09-24T14:18:00Z">
              <w:r w:rsidR="006E4F7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 xml:space="preserve">of </w:t>
              </w:r>
            </w:ins>
            <w:ins w:id="165" w:author="曾钰婷" w:date="2022-09-24T12:30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S</w:t>
              </w:r>
            </w:ins>
            <w:del w:id="166" w:author="曾钰婷" w:date="2022-09-24T12:30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s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tray </w:t>
            </w:r>
            <w:ins w:id="167" w:author="曾钰婷" w:date="2022-09-24T12:30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A</w:t>
              </w:r>
            </w:ins>
            <w:del w:id="168" w:author="曾钰婷" w:date="2022-09-24T12:30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a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nimals </w:t>
            </w:r>
            <w:ins w:id="169" w:author="曾钰婷" w:date="2022-09-24T12:31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in</w:t>
              </w:r>
            </w:ins>
            <w:del w:id="170" w:author="曾钰婷" w:date="2022-09-24T12:31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on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ins w:id="171" w:author="曾钰婷" w:date="2022-09-24T12:31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C</w:t>
              </w:r>
            </w:ins>
            <w:del w:id="172" w:author="曾钰婷" w:date="2022-09-24T12:31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c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ampus</w:t>
            </w:r>
            <w:del w:id="173" w:author="Administrator" w:date="2022-09-24T14:18:00Z"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:</w:delText>
              </w:r>
            </w:del>
            <w:del w:id="174" w:author="Administrator" w:date="2022-09-24T14:17:00Z"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</w:del>
            <w:ins w:id="175" w:author="曾钰婷" w:date="2022-09-24T12:31:00Z">
              <w:del w:id="176" w:author="Administrator" w:date="2022-09-24T14:17:00Z">
                <w:r w:rsidR="00AE3D43" w:rsidDel="006E4F73">
                  <w:rPr>
                    <w:rFonts w:ascii="Times New Roman" w:eastAsia="宋体" w:hAnsi="Times New Roman" w:cs="Times New Roman" w:hint="eastAsia"/>
                    <w:color w:val="000000"/>
                    <w:sz w:val="24"/>
                    <w:szCs w:val="24"/>
                  </w:rPr>
                  <w:delText>C</w:delText>
                </w:r>
              </w:del>
            </w:ins>
            <w:del w:id="177" w:author="Administrator" w:date="2022-09-24T14:17:00Z"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c</w:delText>
              </w:r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urrent </w:delText>
              </w:r>
            </w:del>
            <w:ins w:id="178" w:author="曾钰婷" w:date="2022-09-24T12:31:00Z">
              <w:del w:id="179" w:author="Administrator" w:date="2022-09-24T14:17:00Z">
                <w:r w:rsidR="00AE3D43" w:rsidDel="006E4F73">
                  <w:rPr>
                    <w:rFonts w:ascii="Times New Roman" w:eastAsia="宋体" w:hAnsi="Times New Roman" w:cs="Times New Roman" w:hint="eastAsia"/>
                    <w:color w:val="000000"/>
                    <w:sz w:val="24"/>
                    <w:szCs w:val="24"/>
                  </w:rPr>
                  <w:delText>S</w:delText>
                </w:r>
              </w:del>
            </w:ins>
            <w:del w:id="180" w:author="Administrator" w:date="2022-09-24T14:17:00Z"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s</w:delText>
              </w:r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ituation</w:delText>
              </w:r>
            </w:del>
            <w:del w:id="181" w:author="Administrator" w:date="2022-09-24T14:18:00Z"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, </w:delText>
              </w:r>
            </w:del>
            <w:ins w:id="182" w:author="曾钰婷" w:date="2022-09-24T12:31:00Z">
              <w:del w:id="183" w:author="Administrator" w:date="2022-09-24T14:18:00Z">
                <w:r w:rsidR="00AE3D43" w:rsidDel="006E4F73">
                  <w:rPr>
                    <w:rFonts w:ascii="Times New Roman" w:eastAsia="宋体" w:hAnsi="Times New Roman" w:cs="Times New Roman" w:hint="eastAsia"/>
                    <w:color w:val="000000"/>
                    <w:sz w:val="24"/>
                    <w:szCs w:val="24"/>
                  </w:rPr>
                  <w:delText>A</w:delText>
                </w:r>
              </w:del>
            </w:ins>
            <w:del w:id="184" w:author="Administrator" w:date="2022-09-24T14:18:00Z"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a</w:delText>
              </w:r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 xml:space="preserve">ttitudes and </w:delText>
              </w:r>
            </w:del>
            <w:ins w:id="185" w:author="曾钰婷" w:date="2022-09-24T12:31:00Z">
              <w:del w:id="186" w:author="Administrator" w:date="2022-09-24T14:18:00Z">
                <w:r w:rsidR="00AE3D43" w:rsidDel="006E4F73">
                  <w:rPr>
                    <w:rFonts w:ascii="Times New Roman" w:eastAsia="宋体" w:hAnsi="Times New Roman" w:cs="Times New Roman" w:hint="eastAsia"/>
                    <w:color w:val="000000"/>
                    <w:sz w:val="24"/>
                    <w:szCs w:val="24"/>
                  </w:rPr>
                  <w:delText>M</w:delText>
                </w:r>
              </w:del>
            </w:ins>
            <w:del w:id="187" w:author="Administrator" w:date="2022-09-24T14:18:00Z"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m</w:delText>
              </w:r>
              <w:r w:rsidRPr="00E56D7C" w:rsidDel="006E4F7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easures</w:delText>
              </w:r>
            </w:del>
          </w:p>
        </w:tc>
      </w:tr>
      <w:tr w:rsidR="00E56D7C" w:rsidTr="00982F06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王星然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E56D7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大学生手机使用情况及其影响调查研究</w:t>
            </w:r>
          </w:p>
        </w:tc>
        <w:tc>
          <w:tcPr>
            <w:tcW w:w="4831" w:type="dxa"/>
          </w:tcPr>
          <w:p w:rsidR="00E56D7C" w:rsidRPr="00E56D7C" w:rsidRDefault="00E56D7C" w:rsidP="00CD1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 </w:t>
            </w:r>
            <w:ins w:id="188" w:author="曾钰婷" w:date="2022-09-24T12:31:00Z">
              <w:r w:rsidR="00AE3D43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S</w:t>
              </w:r>
            </w:ins>
            <w:del w:id="189" w:author="曾钰婷" w:date="2022-09-24T12:31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s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urvey of </w:t>
            </w:r>
            <w:ins w:id="190" w:author="Administrator" w:date="2022-09-24T14:13:00Z"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the </w:t>
              </w:r>
            </w:ins>
            <w:ins w:id="191" w:author="Administrator" w:date="2022-09-24T14:12:00Z"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U</w:t>
              </w:r>
              <w:r w:rsidR="00CD1D27" w:rsidRPr="00E56D7C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s</w:t>
              </w:r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e</w:t>
              </w:r>
              <w:r w:rsidR="00CD1D27" w:rsidRPr="00E56D7C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 xml:space="preserve"> and </w:t>
              </w:r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E</w:t>
              </w:r>
              <w:r w:rsidR="00CD1D27" w:rsidRPr="00E56D7C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ffect</w:t>
              </w:r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 </w:t>
              </w:r>
            </w:ins>
            <w:ins w:id="192" w:author="Administrator" w:date="2022-09-24T14:13:00Z"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of </w:t>
              </w:r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M</w:t>
              </w:r>
              <w:r w:rsidR="00CD1D27" w:rsidRPr="00E56D7C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 xml:space="preserve">obile </w:t>
              </w:r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P</w:t>
              </w:r>
              <w:r w:rsidR="00CD1D27" w:rsidRPr="00E56D7C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hone</w:t>
              </w:r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s</w:t>
              </w:r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 </w:t>
              </w:r>
            </w:ins>
            <w:ins w:id="193" w:author="Administrator" w:date="2022-09-24T14:14:00Z">
              <w:r w:rsidR="00CD1D27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 xml:space="preserve">on </w:t>
              </w:r>
            </w:ins>
            <w:ins w:id="194" w:author="曾钰婷" w:date="2022-09-24T12:31:00Z">
              <w:r w:rsidR="00AE3D43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C</w:t>
              </w:r>
            </w:ins>
            <w:del w:id="195" w:author="曾钰婷" w:date="2022-09-24T12:31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c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ollege </w:t>
            </w:r>
            <w:ins w:id="196" w:author="曾钰婷" w:date="2022-09-24T12:31:00Z">
              <w:r w:rsidR="00AE3D43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S</w:t>
              </w:r>
            </w:ins>
            <w:del w:id="197" w:author="曾钰婷" w:date="2022-09-24T12:31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s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tudents</w:t>
            </w:r>
            <w:del w:id="198" w:author="Administrator" w:date="2022-09-24T14:14:00Z"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'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ins w:id="199" w:author="曾钰婷" w:date="2022-09-24T12:31:00Z">
              <w:del w:id="200" w:author="Administrator" w:date="2022-09-24T14:13:00Z">
                <w:r w:rsidR="00AE3D43" w:rsidDel="00CD1D27">
                  <w:rPr>
                    <w:rFonts w:ascii="Times New Roman" w:eastAsia="宋体" w:hAnsi="Times New Roman" w:cs="Times New Roman" w:hint="eastAsia"/>
                    <w:color w:val="000000"/>
                    <w:kern w:val="0"/>
                    <w:sz w:val="24"/>
                    <w:szCs w:val="24"/>
                  </w:rPr>
                  <w:delText>M</w:delText>
                </w:r>
              </w:del>
            </w:ins>
            <w:del w:id="201" w:author="Administrator" w:date="2022-09-24T14:13:00Z"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m</w:delText>
              </w:r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obile </w:delText>
              </w:r>
            </w:del>
            <w:ins w:id="202" w:author="曾钰婷" w:date="2022-09-24T12:31:00Z">
              <w:del w:id="203" w:author="Administrator" w:date="2022-09-24T14:13:00Z">
                <w:r w:rsidR="00AE3D43" w:rsidDel="00CD1D27">
                  <w:rPr>
                    <w:rFonts w:ascii="Times New Roman" w:eastAsia="宋体" w:hAnsi="Times New Roman" w:cs="Times New Roman" w:hint="eastAsia"/>
                    <w:color w:val="000000"/>
                    <w:kern w:val="0"/>
                    <w:sz w:val="24"/>
                    <w:szCs w:val="24"/>
                  </w:rPr>
                  <w:delText>P</w:delText>
                </w:r>
              </w:del>
            </w:ins>
            <w:del w:id="204" w:author="Administrator" w:date="2022-09-24T14:13:00Z"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p</w:delText>
              </w:r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hone </w:delText>
              </w:r>
            </w:del>
            <w:ins w:id="205" w:author="曾钰婷" w:date="2022-09-24T12:31:00Z">
              <w:del w:id="206" w:author="Administrator" w:date="2022-09-24T14:12:00Z">
                <w:r w:rsidR="00AE3D43" w:rsidDel="00CD1D27">
                  <w:rPr>
                    <w:rFonts w:ascii="Times New Roman" w:eastAsia="宋体" w:hAnsi="Times New Roman" w:cs="Times New Roman" w:hint="eastAsia"/>
                    <w:color w:val="000000"/>
                    <w:kern w:val="0"/>
                    <w:sz w:val="24"/>
                    <w:szCs w:val="24"/>
                  </w:rPr>
                  <w:delText>U</w:delText>
                </w:r>
              </w:del>
            </w:ins>
            <w:del w:id="207" w:author="Administrator" w:date="2022-09-24T14:12:00Z"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u</w:delText>
              </w:r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 xml:space="preserve">sage and its </w:delText>
              </w:r>
            </w:del>
            <w:ins w:id="208" w:author="曾钰婷" w:date="2022-09-24T12:31:00Z">
              <w:del w:id="209" w:author="Administrator" w:date="2022-09-24T14:12:00Z">
                <w:r w:rsidR="00AE3D43" w:rsidDel="00CD1D27">
                  <w:rPr>
                    <w:rFonts w:ascii="Times New Roman" w:eastAsia="宋体" w:hAnsi="Times New Roman" w:cs="Times New Roman" w:hint="eastAsia"/>
                    <w:color w:val="000000"/>
                    <w:kern w:val="0"/>
                    <w:sz w:val="24"/>
                    <w:szCs w:val="24"/>
                  </w:rPr>
                  <w:delText>E</w:delText>
                </w:r>
              </w:del>
            </w:ins>
            <w:del w:id="210" w:author="Administrator" w:date="2022-09-24T14:12:00Z"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e</w:delText>
              </w:r>
              <w:r w:rsidRPr="00E56D7C" w:rsidDel="00CD1D27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ffect</w:delText>
              </w:r>
            </w:del>
          </w:p>
        </w:tc>
      </w:tr>
      <w:tr w:rsidR="00E56D7C" w:rsidTr="00982F06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李佳明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E56D7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疫情封校对大学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生心理健康的影响</w:t>
            </w:r>
          </w:p>
        </w:tc>
        <w:tc>
          <w:tcPr>
            <w:tcW w:w="4831" w:type="dxa"/>
          </w:tcPr>
          <w:p w:rsidR="00E56D7C" w:rsidRPr="00E56D7C" w:rsidRDefault="00E56D7C" w:rsidP="00E56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The </w:t>
            </w:r>
            <w:ins w:id="211" w:author="曾钰婷" w:date="2022-09-24T12:32:00Z">
              <w:r w:rsidR="00AE3D43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I</w:t>
              </w:r>
            </w:ins>
            <w:del w:id="212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i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mpact of </w:t>
            </w:r>
            <w:ins w:id="213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C</w:t>
              </w:r>
            </w:ins>
            <w:del w:id="214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c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losed </w:t>
            </w:r>
            <w:ins w:id="215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S</w:t>
              </w:r>
            </w:ins>
            <w:del w:id="216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s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chools on the </w:t>
            </w:r>
            <w:ins w:id="217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M</w:t>
              </w:r>
            </w:ins>
            <w:del w:id="218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m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ental </w:t>
            </w:r>
            <w:ins w:id="219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H</w:t>
              </w:r>
            </w:ins>
            <w:del w:id="220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h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ealth of </w:t>
            </w:r>
            <w:ins w:id="221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C</w:t>
              </w:r>
            </w:ins>
            <w:del w:id="222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c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ontemporary </w:t>
            </w:r>
            <w:ins w:id="223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C</w:t>
              </w:r>
            </w:ins>
            <w:del w:id="224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c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ollege </w:t>
            </w:r>
            <w:ins w:id="225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S</w:t>
              </w:r>
            </w:ins>
            <w:del w:id="226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s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tudents during the COVID-19 </w:t>
            </w:r>
            <w:ins w:id="227" w:author="曾钰婷" w:date="2022-09-24T12:32:00Z">
              <w:r w:rsidR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t>P</w:t>
              </w:r>
            </w:ins>
            <w:del w:id="228" w:author="曾钰婷" w:date="2022-09-24T12:32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kern w:val="0"/>
                  <w:sz w:val="24"/>
                  <w:szCs w:val="24"/>
                </w:rPr>
                <w:delText>p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andemic</w:t>
            </w:r>
          </w:p>
        </w:tc>
      </w:tr>
      <w:tr w:rsidR="00E56D7C" w:rsidTr="00982F06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郑晓涵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E56D7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commentRangeStart w:id="229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城市社会质量对挽留青年人才的影响研究</w:t>
            </w:r>
            <w:commentRangeEnd w:id="229"/>
            <w:r w:rsidR="00AE3D43">
              <w:rPr>
                <w:rStyle w:val="a5"/>
              </w:rPr>
              <w:commentReference w:id="229"/>
            </w:r>
          </w:p>
        </w:tc>
        <w:tc>
          <w:tcPr>
            <w:tcW w:w="4831" w:type="dxa"/>
          </w:tcPr>
          <w:p w:rsidR="00E56D7C" w:rsidRPr="00E56D7C" w:rsidRDefault="00E56D7C" w:rsidP="00E56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Research on the </w:t>
            </w:r>
            <w:ins w:id="230" w:author="曾钰婷" w:date="2022-09-24T12:33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I</w:t>
              </w:r>
            </w:ins>
            <w:del w:id="231" w:author="曾钰婷" w:date="2022-09-24T12:33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i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nfluence of </w:t>
            </w:r>
            <w:ins w:id="232" w:author="曾钰婷" w:date="2022-09-24T12:33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U</w:t>
              </w:r>
            </w:ins>
            <w:del w:id="233" w:author="曾钰婷" w:date="2022-09-24T12:33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u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rban </w:t>
            </w:r>
            <w:ins w:id="234" w:author="曾钰婷" w:date="2022-09-24T12:33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S</w:t>
              </w:r>
            </w:ins>
            <w:del w:id="235" w:author="曾钰婷" w:date="2022-09-24T12:33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s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ocial </w:t>
            </w:r>
            <w:ins w:id="236" w:author="曾钰婷" w:date="2022-09-24T12:33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Q</w:t>
              </w:r>
            </w:ins>
            <w:del w:id="237" w:author="曾钰婷" w:date="2022-09-24T12:33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q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uality on </w:t>
            </w:r>
            <w:ins w:id="238" w:author="曾钰婷" w:date="2022-09-24T12:33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R</w:t>
              </w:r>
            </w:ins>
            <w:del w:id="239" w:author="曾钰婷" w:date="2022-09-24T12:33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r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etaining </w:t>
            </w:r>
            <w:ins w:id="240" w:author="曾钰婷" w:date="2022-09-24T12:33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Y</w:t>
              </w:r>
            </w:ins>
            <w:del w:id="241" w:author="曾钰婷" w:date="2022-09-24T12:33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y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oung </w:t>
            </w:r>
            <w:ins w:id="242" w:author="曾钰婷" w:date="2022-09-24T12:33:00Z">
              <w:r w:rsidR="00AE3D43">
                <w:rPr>
                  <w:rFonts w:ascii="Times New Roman" w:eastAsia="宋体" w:hAnsi="Times New Roman" w:cs="Times New Roman" w:hint="eastAsia"/>
                  <w:color w:val="000000"/>
                  <w:sz w:val="24"/>
                  <w:szCs w:val="24"/>
                </w:rPr>
                <w:t>T</w:t>
              </w:r>
            </w:ins>
            <w:bookmarkStart w:id="243" w:name="_GoBack"/>
            <w:bookmarkEnd w:id="243"/>
            <w:del w:id="244" w:author="曾钰婷" w:date="2022-09-24T12:33:00Z">
              <w:r w:rsidRPr="00E56D7C" w:rsidDel="00AE3D43">
                <w:rPr>
                  <w:rFonts w:ascii="Times New Roman" w:eastAsia="宋体" w:hAnsi="Times New Roman" w:cs="Times New Roman"/>
                  <w:color w:val="000000"/>
                  <w:sz w:val="24"/>
                  <w:szCs w:val="24"/>
                </w:rPr>
                <w:delText>t</w:delText>
              </w:r>
            </w:del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alents</w:t>
            </w:r>
          </w:p>
        </w:tc>
      </w:tr>
      <w:tr w:rsidR="00E56D7C" w:rsidTr="00982F06">
        <w:trPr>
          <w:trHeight w:val="350"/>
          <w:jc w:val="center"/>
        </w:trPr>
        <w:tc>
          <w:tcPr>
            <w:tcW w:w="1044" w:type="dxa"/>
            <w:vAlign w:val="center"/>
          </w:tcPr>
          <w:p w:rsidR="00E56D7C" w:rsidRPr="002B293B" w:rsidRDefault="00E56D7C" w:rsidP="00E56D7C">
            <w:pPr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田时雨</w:t>
            </w:r>
          </w:p>
        </w:tc>
        <w:tc>
          <w:tcPr>
            <w:tcW w:w="3446" w:type="dxa"/>
            <w:vAlign w:val="center"/>
          </w:tcPr>
          <w:p w:rsidR="00E56D7C" w:rsidRPr="00E56D7C" w:rsidRDefault="00E56D7C" w:rsidP="00E56D7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本科生出国留学态度调查研究</w:t>
            </w:r>
          </w:p>
        </w:tc>
        <w:tc>
          <w:tcPr>
            <w:tcW w:w="4831" w:type="dxa"/>
          </w:tcPr>
          <w:p w:rsidR="00E56D7C" w:rsidRPr="00E56D7C" w:rsidRDefault="00E56D7C" w:rsidP="00E56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6D7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A Survey of Undergraduate Students' Attitudes to Study Abroad</w:t>
            </w:r>
          </w:p>
        </w:tc>
      </w:tr>
    </w:tbl>
    <w:p w:rsidR="000E0D17" w:rsidRDefault="000E0D17" w:rsidP="00E56D7C">
      <w:pPr>
        <w:jc w:val="center"/>
      </w:pPr>
    </w:p>
    <w:sectPr w:rsidR="000E0D17" w:rsidSect="0031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曾钰婷" w:date="2022-09-24T12:05:00Z" w:initials="7">
    <w:p w:rsidR="002D131C" w:rsidRPr="00960851" w:rsidRDefault="002D131C">
      <w:pPr>
        <w:pStyle w:val="a6"/>
        <w:rPr>
          <w:rFonts w:ascii="SimSun" w:eastAsia="SimSun" w:hAnsi="SimSun"/>
        </w:rPr>
      </w:pPr>
      <w:r>
        <w:rPr>
          <w:rStyle w:val="a5"/>
        </w:rPr>
        <w:annotationRef/>
      </w:r>
      <w:r w:rsidRPr="00960851">
        <w:rPr>
          <w:rFonts w:ascii="SimSun" w:eastAsia="SimSun" w:hAnsi="SimSun" w:hint="eastAsia"/>
        </w:rPr>
        <w:t>这个题目是否可行？</w:t>
      </w:r>
    </w:p>
  </w:comment>
  <w:comment w:id="10" w:author="曾钰婷" w:date="2022-09-24T12:07:00Z" w:initials="7">
    <w:p w:rsidR="003223F5" w:rsidRPr="00960851" w:rsidRDefault="003223F5">
      <w:pPr>
        <w:pStyle w:val="a6"/>
        <w:rPr>
          <w:rFonts w:ascii="SimSun" w:eastAsia="SimSun" w:hAnsi="SimSun"/>
        </w:rPr>
      </w:pPr>
      <w:r>
        <w:rPr>
          <w:rStyle w:val="a5"/>
        </w:rPr>
        <w:annotationRef/>
      </w:r>
      <w:r w:rsidR="00BF1938" w:rsidRPr="00960851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The Impact of Social Activities and Intimacy on College Students' Attitudes towards Learning and Life</w:t>
      </w:r>
      <w:r w:rsidR="00BF1938">
        <w:rPr>
          <w:rFonts w:ascii="等线" w:eastAsia="等线" w:hAnsi="等线" w:cs="宋体"/>
          <w:color w:val="000000"/>
          <w:kern w:val="0"/>
          <w:sz w:val="20"/>
          <w:szCs w:val="20"/>
        </w:rPr>
        <w:t xml:space="preserve">, </w:t>
      </w:r>
      <w:r w:rsidR="00BF1938" w:rsidRPr="00960851">
        <w:rPr>
          <w:rFonts w:ascii="SimSun" w:eastAsia="SimSun" w:hAnsi="SimSun" w:cs="宋体" w:hint="eastAsia"/>
          <w:color w:val="000000"/>
          <w:kern w:val="0"/>
          <w:sz w:val="20"/>
          <w:szCs w:val="20"/>
        </w:rPr>
        <w:t>标题实词需大写</w:t>
      </w:r>
      <w:r w:rsidR="00BF1938" w:rsidRPr="00960851">
        <w:rPr>
          <w:rStyle w:val="a5"/>
          <w:rFonts w:ascii="SimSun" w:eastAsia="SimSun" w:hAnsi="SimSun"/>
        </w:rPr>
        <w:annotationRef/>
      </w:r>
    </w:p>
  </w:comment>
  <w:comment w:id="12" w:author="曾钰婷" w:date="2022-09-24T12:09:00Z" w:initials="7">
    <w:p w:rsidR="00960851" w:rsidRPr="00960851" w:rsidRDefault="00960851">
      <w:pPr>
        <w:pStyle w:val="a6"/>
        <w:rPr>
          <w:rFonts w:ascii="SimSun" w:eastAsia="SimSun" w:hAnsi="SimSun"/>
        </w:rPr>
      </w:pPr>
      <w:r>
        <w:rPr>
          <w:rStyle w:val="a5"/>
        </w:rPr>
        <w:annotationRef/>
      </w:r>
      <w:r w:rsidRPr="00960851">
        <w:rPr>
          <w:rFonts w:ascii="SimSun" w:eastAsia="SimSun" w:hAnsi="SimSun" w:hint="eastAsia"/>
        </w:rPr>
        <w:t>英语学习的哪个群体？是否需要再明确</w:t>
      </w:r>
    </w:p>
  </w:comment>
  <w:comment w:id="20" w:author="曾钰婷" w:date="2022-09-24T12:08:00Z" w:initials="7">
    <w:p w:rsidR="007C2CA9" w:rsidRPr="00960851" w:rsidRDefault="007C2CA9" w:rsidP="007C2CA9">
      <w:pPr>
        <w:pStyle w:val="a6"/>
        <w:rPr>
          <w:rFonts w:ascii="SimSun" w:eastAsia="SimSun" w:hAnsi="SimSun"/>
        </w:rPr>
      </w:pPr>
      <w:r>
        <w:rPr>
          <w:rStyle w:val="a5"/>
        </w:rPr>
        <w:annotationRef/>
      </w:r>
      <w:r w:rsidRPr="00960851"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  <w:t>A Study of the Influence of American TV Series on Learning English</w:t>
      </w:r>
      <w:r w:rsidRPr="00960851">
        <w:rPr>
          <w:rStyle w:val="a5"/>
          <w:rFonts w:ascii="Times New Roman" w:hAnsi="Times New Roman" w:cs="Times New Roman"/>
        </w:rPr>
        <w:annotationRef/>
      </w:r>
      <w:r w:rsidRPr="00960851">
        <w:rPr>
          <w:rFonts w:ascii="SimSun" w:eastAsia="SimSun" w:hAnsi="SimSun" w:cs="宋体" w:hint="eastAsia"/>
          <w:color w:val="000000"/>
          <w:kern w:val="0"/>
          <w:sz w:val="20"/>
          <w:szCs w:val="20"/>
        </w:rPr>
        <w:t>标题实词需大写</w:t>
      </w:r>
      <w:r w:rsidRPr="00960851">
        <w:rPr>
          <w:rStyle w:val="a5"/>
          <w:rFonts w:ascii="SimSun" w:eastAsia="SimSun" w:hAnsi="SimSun"/>
        </w:rPr>
        <w:annotationRef/>
      </w:r>
    </w:p>
    <w:p w:rsidR="007C2CA9" w:rsidRPr="003A24FB" w:rsidRDefault="007C2CA9" w:rsidP="007C2CA9">
      <w:pPr>
        <w:widowControl/>
        <w:jc w:val="left"/>
        <w:rPr>
          <w:rFonts w:ascii="等线" w:eastAsia="等线" w:hAnsi="等线" w:cs="宋体"/>
          <w:color w:val="000000"/>
          <w:kern w:val="0"/>
          <w:sz w:val="20"/>
          <w:szCs w:val="20"/>
        </w:rPr>
      </w:pPr>
    </w:p>
    <w:p w:rsidR="007C2CA9" w:rsidRDefault="007C2CA9">
      <w:pPr>
        <w:pStyle w:val="a6"/>
      </w:pPr>
    </w:p>
  </w:comment>
  <w:comment w:id="66" w:author="曾钰婷" w:date="2022-09-24T12:17:00Z" w:initials="7">
    <w:p w:rsidR="002B293B" w:rsidRDefault="002B293B">
      <w:pPr>
        <w:pStyle w:val="a6"/>
      </w:pPr>
      <w:r>
        <w:rPr>
          <w:rStyle w:val="a5"/>
        </w:rPr>
        <w:annotationRef/>
      </w:r>
      <w:r w:rsidRPr="002B293B">
        <w:rPr>
          <w:rFonts w:ascii="SimSun" w:eastAsia="SimSun" w:hAnsi="SimSun" w:hint="eastAsia"/>
        </w:rPr>
        <w:t>研究是否可行？MBTI本身为一个较权威量表，研究它的准确性采用何种方式</w:t>
      </w:r>
      <w:r>
        <w:rPr>
          <w:rFonts w:hint="eastAsia"/>
        </w:rPr>
        <w:t>？</w:t>
      </w:r>
    </w:p>
  </w:comment>
  <w:comment w:id="101" w:author="曾钰婷" w:date="2022-09-24T12:23:00Z" w:initials="7">
    <w:p w:rsidR="008B7DDA" w:rsidRDefault="008B7DD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不理解题目表达的意思</w:t>
      </w:r>
    </w:p>
  </w:comment>
  <w:comment w:id="117" w:author="曾钰婷" w:date="2022-09-24T12:24:00Z" w:initials="7">
    <w:p w:rsidR="008B7DDA" w:rsidRDefault="008B7DD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这个题目是否可行？</w:t>
      </w:r>
    </w:p>
  </w:comment>
  <w:comment w:id="134" w:author="曾钰婷" w:date="2022-09-24T12:30:00Z" w:initials="7">
    <w:p w:rsidR="00AE3D43" w:rsidRDefault="00AE3D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题目是否可行？数据如何收集</w:t>
      </w:r>
    </w:p>
  </w:comment>
  <w:comment w:id="229" w:author="曾钰婷" w:date="2022-09-24T12:32:00Z" w:initials="7">
    <w:p w:rsidR="00AE3D43" w:rsidRDefault="00AE3D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题目是否可行？数据来源？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F6A1C1" w15:done="0"/>
  <w15:commentEx w15:paraId="7C192E2A" w15:done="0"/>
  <w15:commentEx w15:paraId="41ABC0FE" w15:done="0"/>
  <w15:commentEx w15:paraId="7D8C3FD2" w15:done="0"/>
  <w15:commentEx w15:paraId="02AC2485" w15:done="0"/>
  <w15:commentEx w15:paraId="34473683" w15:done="0"/>
  <w15:commentEx w15:paraId="18FF7888" w15:done="0"/>
  <w15:commentEx w15:paraId="2FA868CA" w15:done="0"/>
  <w15:commentEx w15:paraId="347DBBBD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24FB"/>
    <w:rsid w:val="000203EC"/>
    <w:rsid w:val="0002492F"/>
    <w:rsid w:val="00055447"/>
    <w:rsid w:val="000E0D17"/>
    <w:rsid w:val="001C4E05"/>
    <w:rsid w:val="00267A26"/>
    <w:rsid w:val="002A7185"/>
    <w:rsid w:val="002B293B"/>
    <w:rsid w:val="002D131C"/>
    <w:rsid w:val="002F0396"/>
    <w:rsid w:val="002F710B"/>
    <w:rsid w:val="00310BAC"/>
    <w:rsid w:val="003223F5"/>
    <w:rsid w:val="00341E91"/>
    <w:rsid w:val="003A24FB"/>
    <w:rsid w:val="004E4895"/>
    <w:rsid w:val="005932A0"/>
    <w:rsid w:val="005B56F7"/>
    <w:rsid w:val="0067431E"/>
    <w:rsid w:val="006E4F73"/>
    <w:rsid w:val="007C2CA9"/>
    <w:rsid w:val="008B7DDA"/>
    <w:rsid w:val="00960851"/>
    <w:rsid w:val="00AE3D43"/>
    <w:rsid w:val="00BB6516"/>
    <w:rsid w:val="00BF1938"/>
    <w:rsid w:val="00C75D1E"/>
    <w:rsid w:val="00CC7539"/>
    <w:rsid w:val="00CD1D27"/>
    <w:rsid w:val="00D04A69"/>
    <w:rsid w:val="00D07E9F"/>
    <w:rsid w:val="00D846F2"/>
    <w:rsid w:val="00D859E5"/>
    <w:rsid w:val="00D93C1A"/>
    <w:rsid w:val="00E56D7C"/>
    <w:rsid w:val="00FD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B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2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Revision"/>
    <w:hidden/>
    <w:uiPriority w:val="99"/>
    <w:semiHidden/>
    <w:rsid w:val="002D131C"/>
  </w:style>
  <w:style w:type="character" w:styleId="a5">
    <w:name w:val="annotation reference"/>
    <w:basedOn w:val="a0"/>
    <w:uiPriority w:val="99"/>
    <w:semiHidden/>
    <w:unhideWhenUsed/>
    <w:rsid w:val="002D131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D131C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D131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D131C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D131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D131C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D13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欣祺</dc:creator>
  <cp:keywords/>
  <dc:description/>
  <cp:lastModifiedBy>Administrator</cp:lastModifiedBy>
  <cp:revision>27</cp:revision>
  <dcterms:created xsi:type="dcterms:W3CDTF">2022-09-24T04:14:00Z</dcterms:created>
  <dcterms:modified xsi:type="dcterms:W3CDTF">2022-09-24T06:19:00Z</dcterms:modified>
</cp:coreProperties>
</file>